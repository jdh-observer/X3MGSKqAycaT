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X3MGSKqAycaT</w:t>
      </w:r>
    </w:p>
    <w:bookmarkStart w:id="39" w:name="Xfaf5e3b16940dae5cd65b81d4dc181434d751a4"/>
    <w:p>
      <w:pPr>
        <w:pStyle w:val="Heading1"/>
      </w:pPr>
      <w:r>
        <w:t xml:space="preserve">Secret Societies and Revolving Doors: Using Mapping the Gay</w:t>
      </w:r>
      <w:r>
        <w:t xml:space="preserve"> </w:t>
      </w:r>
      <w:r>
        <w:t xml:space="preserve">Guides to Study LGBTQ Life in the United States,</w:t>
      </w:r>
      <w:r>
        <w:t xml:space="preserve"> </w:t>
      </w:r>
      <w:r>
        <w:t xml:space="preserve">1965-1989</w:t>
      </w:r>
    </w:p>
    <w:bookmarkStart w:id="21" w:name="anonym"/>
    <w:p>
      <w:pPr>
        <w:pStyle w:val="Heading3"/>
      </w:pPr>
      <w:r>
        <w:t xml:space="preserve">Anonym</w:t>
      </w:r>
    </w:p>
    <w:p>
      <w:pPr>
        <w:pStyle w:val="FirstParagraph"/>
      </w:pPr>
      <w:r>
        <w:t xml:space="preserve">[</w:t>
      </w:r>
      <w:r>
        <w:t xml:space="preserve"> </w:t>
      </w:r>
      <w:r>
        <w:t xml:space="preserve">© anonym. Published by De Gruyter in cooperation with the University</w:t>
      </w:r>
      <w:r>
        <w:t xml:space="preserve"> </w:t>
      </w:r>
      <w:r>
        <w:t xml:space="preserve">of Luxembourg Centre for Contemporary and Digital History. This is an</w:t>
      </w:r>
      <w:r>
        <w:t xml:space="preserve"> </w:t>
      </w:r>
      <w:r>
        <w:t xml:space="preserve">Open Access article distributed under the terms of the</w:t>
      </w:r>
      <w:r>
        <w:t xml:space="preserve"> </w:t>
      </w:r>
      <w:hyperlink r:id="rId20">
        <w:r>
          <w:rPr>
            <w:rStyle w:val="Hyperlink"/>
          </w:rPr>
          <w:t xml:space="preserve">Creative Commons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Attribution License CC-BY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t xml:space="preserve">LGBTQ History, Mapping, Digital History, United States of America</w:t>
      </w:r>
    </w:p>
    <w:p>
      <w:pPr>
        <w:pStyle w:val="BodyText"/>
      </w:pPr>
      <w:r>
        <w:rPr>
          <w:iCs/>
          <w:i/>
        </w:rPr>
        <w:t xml:space="preserve">Mapping the Gay Guides (MGG)</w:t>
      </w:r>
      <w:r>
        <w:t xml:space="preserve"> </w:t>
      </w:r>
      <w:r>
        <w:t xml:space="preserve">relies on Bob Damron’s Address</w:t>
      </w:r>
      <w:r>
        <w:t xml:space="preserve"> </w:t>
      </w:r>
      <w:r>
        <w:t xml:space="preserve">Books, an early but longstanding travel guide aimed at gay men since the</w:t>
      </w:r>
      <w:r>
        <w:t xml:space="preserve"> </w:t>
      </w:r>
      <w:r>
        <w:t xml:space="preserve">early 1960s. An LGBTQ equivalent to the African American</w:t>
      </w:r>
      <w:r>
        <w:t xml:space="preserve"> </w:t>
      </w:r>
      <w:r>
        <w:t xml:space="preserve">“</w:t>
      </w:r>
      <w:r>
        <w:t xml:space="preserve">green</w:t>
      </w:r>
      <w:r>
        <w:t xml:space="preserve"> </w:t>
      </w:r>
      <w:r>
        <w:t xml:space="preserve">books,</w:t>
      </w:r>
      <w:r>
        <w:t xml:space="preserve">”</w:t>
      </w:r>
      <w:r>
        <w:t xml:space="preserve"> </w:t>
      </w:r>
      <w:r>
        <w:t xml:space="preserve">the Damron Guides contained lists of bars, bathhouses, cinemas,</w:t>
      </w:r>
      <w:r>
        <w:t xml:space="preserve"> </w:t>
      </w:r>
      <w:r>
        <w:t xml:space="preserve">businesses, hotels, and cruising sites in every U.S. state, where gay</w:t>
      </w:r>
      <w:r>
        <w:t xml:space="preserve"> </w:t>
      </w:r>
      <w:r>
        <w:t xml:space="preserve">men could find friends, companions, and sex. Through both an online</w:t>
      </w:r>
      <w:r>
        <w:t xml:space="preserve"> </w:t>
      </w:r>
      <w:r>
        <w:t xml:space="preserve">interactive map and an open access dataset,</w:t>
      </w:r>
      <w:r>
        <w:t xml:space="preserve"> </w:t>
      </w:r>
      <w:r>
        <w:rPr>
          <w:iCs/>
          <w:i/>
        </w:rPr>
        <w:t xml:space="preserve">Mapping the Gay</w:t>
      </w:r>
      <w:r>
        <w:rPr>
          <w:iCs/>
          <w:i/>
        </w:rPr>
        <w:t xml:space="preserve"> </w:t>
      </w:r>
      <w:r>
        <w:rPr>
          <w:iCs/>
          <w:i/>
        </w:rPr>
        <w:t xml:space="preserve">Guides</w:t>
      </w:r>
      <w:r>
        <w:t xml:space="preserve"> </w:t>
      </w:r>
      <w:r>
        <w:t xml:space="preserve">provides tools for scholars to study queer history on a new</w:t>
      </w:r>
      <w:r>
        <w:t xml:space="preserve"> </w:t>
      </w:r>
      <w:r>
        <w:t xml:space="preserve">scale. This article discusses the guides as historical sources, the</w:t>
      </w:r>
      <w:r>
        <w:t xml:space="preserve"> </w:t>
      </w:r>
      <w:r>
        <w:t xml:space="preserve">methods used to create the dataset, and then demonstrates the ways in</w:t>
      </w:r>
      <w:r>
        <w:t xml:space="preserve"> </w:t>
      </w:r>
      <w:r>
        <w:t xml:space="preserve">which computational methods can be used to explore aspects of this large</w:t>
      </w:r>
      <w:r>
        <w:t xml:space="preserve"> </w:t>
      </w:r>
      <w:r>
        <w:t xml:space="preserve">dataset.</w:t>
      </w:r>
    </w:p>
    <w:bookmarkEnd w:id="21"/>
    <w:bookmarkStart w:id="27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Did Jackson, Mississippi have a LGBTQ community? That was the question</w:t>
      </w:r>
      <w:r>
        <w:t xml:space="preserve"> </w:t>
      </w:r>
      <w:r>
        <w:t xml:space="preserve">posed in Carol Taff’s 1979 article for the</w:t>
      </w:r>
      <w:r>
        <w:t xml:space="preserve"> </w:t>
      </w:r>
      <w:r>
        <w:rPr>
          <w:iCs/>
          <w:i/>
        </w:rPr>
        <w:t xml:space="preserve">Jackson Daily News</w:t>
      </w:r>
      <w:r>
        <w:t xml:space="preserve"> </w:t>
      </w:r>
      <w:r>
        <w:t xml:space="preserve">entitled</w:t>
      </w:r>
      <w:r>
        <w:t xml:space="preserve"> </w:t>
      </w:r>
      <w:r>
        <w:t xml:space="preserve">“</w:t>
      </w:r>
      <w:r>
        <w:t xml:space="preserve">Jackson’s insular, secret society.</w:t>
      </w:r>
      <w:r>
        <w:t xml:space="preserve">”</w:t>
      </w:r>
      <w:r>
        <w:t xml:space="preserve"> </w:t>
      </w:r>
      <w:r>
        <w:t xml:space="preserve">Twenty years prior, Taff</w:t>
      </w:r>
      <w:r>
        <w:t xml:space="preserve"> </w:t>
      </w:r>
      <w:r>
        <w:t xml:space="preserve">argued, discussions of sexuality in Jackson were a mere whisper and most</w:t>
      </w:r>
      <w:r>
        <w:t xml:space="preserve"> </w:t>
      </w:r>
      <w:r>
        <w:t xml:space="preserve">residents would have</w:t>
      </w:r>
      <w:r>
        <w:t xml:space="preserve"> </w:t>
      </w:r>
      <w:r>
        <w:t xml:space="preserve">“</w:t>
      </w:r>
      <w:r>
        <w:t xml:space="preserve">scoffed at the idea that the city had a gay</w:t>
      </w:r>
      <w:r>
        <w:t xml:space="preserve"> </w:t>
      </w:r>
      <w:r>
        <w:t xml:space="preserve">population of any size.</w:t>
      </w:r>
      <w:r>
        <w:t xml:space="preserve">”</w:t>
      </w:r>
      <w:r>
        <w:t xml:space="preserve"> </w:t>
      </w:r>
      <w:r>
        <w:t xml:space="preserve">Despite this perception, however, Taff noted</w:t>
      </w:r>
      <w:r>
        <w:t xml:space="preserve"> </w:t>
      </w:r>
      <w:r>
        <w:t xml:space="preserve">that it was likely that there were as many as 25,000</w:t>
      </w:r>
      <w:r>
        <w:t xml:space="preserve"> </w:t>
      </w:r>
      <w:r>
        <w:t xml:space="preserve">“</w:t>
      </w:r>
      <w:r>
        <w:t xml:space="preserve">full-fledged</w:t>
      </w:r>
      <w:r>
        <w:t xml:space="preserve"> </w:t>
      </w:r>
      <w:r>
        <w:t xml:space="preserve">homosexuals living in Jackson</w:t>
      </w:r>
      <w:r>
        <w:t xml:space="preserve">”</w:t>
      </w:r>
      <w:r>
        <w:t xml:space="preserve"> </w:t>
      </w:r>
      <w:r>
        <w:t xml:space="preserve">even if many had not yet</w:t>
      </w:r>
      <w:r>
        <w:t xml:space="preserve"> </w:t>
      </w:r>
      <w:r>
        <w:t xml:space="preserve">“</w:t>
      </w:r>
      <w:r>
        <w:t xml:space="preserve">opened the</w:t>
      </w:r>
      <w:r>
        <w:t xml:space="preserve"> </w:t>
      </w:r>
      <w:r>
        <w:t xml:space="preserve">closet door.</w:t>
      </w:r>
      <w:r>
        <w:t xml:space="preserve">”</w:t>
      </w:r>
      <w:r>
        <w:t xml:space="preserve"> </w:t>
      </w:r>
      <w:r>
        <w:t xml:space="preserve">The estimate came from Eddie Sandifer, the president of</w:t>
      </w:r>
      <w:r>
        <w:t xml:space="preserve"> </w:t>
      </w:r>
      <w:r>
        <w:t xml:space="preserve">the Mississippi Gay Alliance. Basing this number on studies that show</w:t>
      </w:r>
      <w:r>
        <w:t xml:space="preserve"> </w:t>
      </w:r>
      <w:r>
        <w:t xml:space="preserve">the number of LGBTQ Americans could be as high as 1 in 10, Sandifer</w:t>
      </w:r>
      <w:r>
        <w:t xml:space="preserve"> </w:t>
      </w:r>
      <w:r>
        <w:t xml:space="preserve">noted that because</w:t>
      </w:r>
      <w:r>
        <w:t xml:space="preserve"> </w:t>
      </w:r>
      <w:r>
        <w:t xml:space="preserve">“</w:t>
      </w:r>
      <w:r>
        <w:t xml:space="preserve">Jackson is the capital city…the percentage is</w:t>
      </w:r>
      <w:r>
        <w:t xml:space="preserve"> </w:t>
      </w:r>
      <w:r>
        <w:t xml:space="preserve">higher.</w:t>
      </w:r>
      <w:r>
        <w:t xml:space="preserve">”</w:t>
      </w:r>
      <w:r>
        <w:t xml:space="preserve"> </w:t>
      </w:r>
      <w:r>
        <w:t xml:space="preserve">It was common, he explained, for LGBTQ Americans to come</w:t>
      </w:r>
      <w:r>
        <w:t xml:space="preserve"> </w:t>
      </w:r>
      <w:r>
        <w:t xml:space="preserve">“</w:t>
      </w:r>
      <w:r>
        <w:t xml:space="preserve">from rural areas to cities where they can be more open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Taff</w:t>
      </w:r>
      <w:r>
        <w:rPr>
          <w:iCs/>
          <w:i/>
        </w:rPr>
        <w:t xml:space="preserve"> </w:t>
      </w:r>
      <w:r>
        <w:rPr>
          <w:iCs/>
          <w:i/>
        </w:rPr>
        <w:t xml:space="preserve">1979</w:t>
      </w:r>
      <w:r>
        <w:t xml:space="preserve">). Jackson, he argued, was a draw for gay rural Mississippians</w:t>
      </w:r>
      <w:r>
        <w:t xml:space="preserve"> </w:t>
      </w:r>
      <w:r>
        <w:t xml:space="preserve">seeking community (</w:t>
      </w:r>
      <w:r>
        <w:rPr>
          <w:iCs/>
          <w:i/>
        </w:rPr>
        <w:t xml:space="preserve">Howard 1999</w:t>
      </w:r>
      <w:r>
        <w:t xml:space="preserve">,</w:t>
      </w:r>
      <w:r>
        <w:t xml:space="preserve"> </w:t>
      </w:r>
      <w:r>
        <w:rPr>
          <w:iCs/>
          <w:i/>
        </w:rPr>
        <w:t xml:space="preserve">Howard 1997</w:t>
      </w:r>
      <w:r>
        <w:t xml:space="preserve">).</w:t>
      </w:r>
    </w:p>
    <w:p>
      <w:pPr>
        <w:pStyle w:val="BodyText"/>
      </w:pPr>
      <w:r>
        <w:t xml:space="preserve">But where did these LGBTQ Jacksonians congregate and how did they find</w:t>
      </w:r>
      <w:r>
        <w:t xml:space="preserve"> </w:t>
      </w:r>
      <w:r>
        <w:t xml:space="preserve">each other? The article notes that although queer life was somewhat of a</w:t>
      </w:r>
      <w:r>
        <w:t xml:space="preserve"> </w:t>
      </w:r>
      <w:r>
        <w:t xml:space="preserve">“</w:t>
      </w:r>
      <w:r>
        <w:t xml:space="preserve">secret society</w:t>
      </w:r>
      <w:r>
        <w:t xml:space="preserve">”</w:t>
      </w:r>
      <w:r>
        <w:t xml:space="preserve"> </w:t>
      </w:r>
      <w:r>
        <w:t xml:space="preserve">there were</w:t>
      </w:r>
      <w:r>
        <w:t xml:space="preserve"> </w:t>
      </w:r>
      <w:r>
        <w:t xml:space="preserve">“</w:t>
      </w:r>
      <w:r>
        <w:t xml:space="preserve">obvious gay hangouts.</w:t>
      </w:r>
      <w:r>
        <w:t xml:space="preserve">”</w:t>
      </w:r>
      <w:r>
        <w:t xml:space="preserve"> </w:t>
      </w:r>
      <w:r>
        <w:t xml:space="preserve">These hangouts</w:t>
      </w:r>
      <w:r>
        <w:t xml:space="preserve"> </w:t>
      </w:r>
      <w:r>
        <w:t xml:space="preserve">included places such as</w:t>
      </w:r>
      <w:r>
        <w:t xml:space="preserve"> </w:t>
      </w:r>
      <w:r>
        <w:t xml:space="preserve">“</w:t>
      </w:r>
      <w:r>
        <w:t xml:space="preserve">city parks, especially Smith Park downtown in</w:t>
      </w:r>
      <w:r>
        <w:t xml:space="preserve"> </w:t>
      </w:r>
      <w:r>
        <w:t xml:space="preserve">the shadow of the governor’s mansion,</w:t>
      </w:r>
      <w:r>
        <w:t xml:space="preserve">”</w:t>
      </w:r>
      <w:r>
        <w:t xml:space="preserve"> </w:t>
      </w:r>
      <w:r>
        <w:t xml:space="preserve">as well as the city’s two gay</w:t>
      </w:r>
      <w:r>
        <w:t xml:space="preserve"> </w:t>
      </w:r>
      <w:r>
        <w:t xml:space="preserve">bars, which were unnamed. Other locations mentioned, like the Steak</w:t>
      </w:r>
      <w:r>
        <w:t xml:space="preserve"> </w:t>
      </w:r>
      <w:r>
        <w:t xml:space="preserve">N’Eggs (after midnight) and local hotel cocktail lounges were more</w:t>
      </w:r>
      <w:r>
        <w:t xml:space="preserve"> </w:t>
      </w:r>
      <w:r>
        <w:t xml:space="preserve">nuanced spaces that were likely not public knowledge to non-LGBTQ+</w:t>
      </w:r>
      <w:r>
        <w:t xml:space="preserve"> </w:t>
      </w:r>
      <w:r>
        <w:t xml:space="preserve">folks. It is likely queer people needed access to the city’s local</w:t>
      </w:r>
      <w:r>
        <w:t xml:space="preserve"> </w:t>
      </w:r>
      <w:r>
        <w:t xml:space="preserve">networks to gain entry to such spaces (</w:t>
      </w:r>
      <w:r>
        <w:rPr>
          <w:iCs/>
          <w:i/>
        </w:rPr>
        <w:t xml:space="preserve">Taff 1979</w:t>
      </w:r>
      <w:r>
        <w:t xml:space="preserve">).</w:t>
      </w:r>
    </w:p>
    <w:p>
      <w:pPr>
        <w:pStyle w:val="BodyText"/>
      </w:pPr>
      <w:r>
        <w:t xml:space="preserve">For historians, descriptions of gay spaces such as the ones in the</w:t>
      </w:r>
      <w:r>
        <w:t xml:space="preserve"> </w:t>
      </w:r>
      <w:r>
        <w:rPr>
          <w:iCs/>
          <w:i/>
        </w:rPr>
        <w:t xml:space="preserve">Jackson Daily News</w:t>
      </w:r>
      <w:r>
        <w:t xml:space="preserve"> </w:t>
      </w:r>
      <w:r>
        <w:t xml:space="preserve">are invaluable and crucial sources, describing</w:t>
      </w:r>
      <w:r>
        <w:t xml:space="preserve"> </w:t>
      </w:r>
      <w:r>
        <w:t xml:space="preserve">locations no longer in existence. But they only represent the narrowest</w:t>
      </w:r>
      <w:r>
        <w:t xml:space="preserve"> </w:t>
      </w:r>
      <w:r>
        <w:t xml:space="preserve">glance into what Taff and others described as a</w:t>
      </w:r>
      <w:r>
        <w:t xml:space="preserve"> </w:t>
      </w:r>
      <w:r>
        <w:t xml:space="preserve">“</w:t>
      </w:r>
      <w:r>
        <w:t xml:space="preserve">secret society.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Howard 1999</w:t>
      </w:r>
      <w:r>
        <w:t xml:space="preserve">,</w:t>
      </w:r>
      <w:r>
        <w:t xml:space="preserve"> </w:t>
      </w:r>
      <w:r>
        <w:rPr>
          <w:iCs/>
          <w:i/>
        </w:rPr>
        <w:t xml:space="preserve">Howard 1997</w:t>
      </w:r>
      <w:r>
        <w:t xml:space="preserve">). Another entry point into these</w:t>
      </w:r>
      <w:r>
        <w:t xml:space="preserve"> </w:t>
      </w:r>
      <w:r>
        <w:t xml:space="preserve">spaces are historical guidebooks that listed gay spaces in cities across</w:t>
      </w:r>
      <w:r>
        <w:t xml:space="preserve"> </w:t>
      </w:r>
      <w:r>
        <w:t xml:space="preserve">the United States. There were numerous versions, but likely the longest</w:t>
      </w:r>
      <w:r>
        <w:t xml:space="preserve"> </w:t>
      </w:r>
      <w:r>
        <w:t xml:space="preserve">running guide was</w:t>
      </w:r>
      <w:r>
        <w:t xml:space="preserve"> </w:t>
      </w:r>
      <w:r>
        <w:rPr>
          <w:iCs/>
          <w:i/>
        </w:rPr>
        <w:t xml:space="preserve">Bob Damron’s Address Book</w:t>
      </w:r>
      <w:r>
        <w:t xml:space="preserve">. In 1979 when Taft</w:t>
      </w:r>
      <w:r>
        <w:t xml:space="preserve"> </w:t>
      </w:r>
      <w:r>
        <w:t xml:space="preserve">wrote about Jackson’s insular community, the Damron Guides listed over</w:t>
      </w:r>
      <w:r>
        <w:t xml:space="preserve"> </w:t>
      </w:r>
      <w:r>
        <w:t xml:space="preserve">4,000 spaces across every U.S. state and territory representing a</w:t>
      </w:r>
      <w:r>
        <w:t xml:space="preserve"> </w:t>
      </w:r>
      <w:r>
        <w:t xml:space="preserve">vibrant community. The listings in the guides likely do not represent</w:t>
      </w:r>
      <w:r>
        <w:t xml:space="preserve"> </w:t>
      </w:r>
      <w:r>
        <w:t xml:space="preserve">the entirety of LGBTQ spaces in America, and there are surely blind</w:t>
      </w:r>
      <w:r>
        <w:t xml:space="preserve"> </w:t>
      </w:r>
      <w:r>
        <w:t xml:space="preserve">spots in what Damron choose to include in his guides. As a white gay man</w:t>
      </w:r>
      <w:r>
        <w:t xml:space="preserve"> </w:t>
      </w:r>
      <w:r>
        <w:t xml:space="preserve">from San Francisco, the guides reflected Damron’s experience and biases.</w:t>
      </w:r>
      <w:r>
        <w:t xml:space="preserve"> </w:t>
      </w:r>
      <w:r>
        <w:t xml:space="preserve">Nevertheless, these directories offer invaluable data for historians.</w:t>
      </w:r>
      <w:r>
        <w:t xml:space="preserve"> </w:t>
      </w:r>
      <w:r>
        <w:t xml:space="preserve">The gay guides offer another entry point into studying American queer</w:t>
      </w:r>
      <w:r>
        <w:t xml:space="preserve"> </w:t>
      </w:r>
      <w:r>
        <w:t xml:space="preserve">life in the late twentieth century.</w:t>
      </w:r>
    </w:p>
    <w:p>
      <w:pPr>
        <w:pStyle w:val="BodyText"/>
      </w:pPr>
      <w:r>
        <w:t xml:space="preserve">The advent of digital technology has made studying sources like the</w:t>
      </w:r>
      <w:r>
        <w:t xml:space="preserve"> </w:t>
      </w:r>
      <w:r>
        <w:t xml:space="preserve">Damron Guides easier. The guides begin in 1965 with just 785 locations</w:t>
      </w:r>
      <w:r>
        <w:t xml:space="preserve"> </w:t>
      </w:r>
      <w:r>
        <w:t xml:space="preserve">in the contiguous United States. By 1985 there are 5,746 locations</w:t>
      </w:r>
      <w:r>
        <w:t xml:space="preserve"> </w:t>
      </w:r>
      <w:r>
        <w:t xml:space="preserve">across the United States and its territories. Between 1965 and 1985</w:t>
      </w:r>
      <w:r>
        <w:t xml:space="preserve"> </w:t>
      </w:r>
      <w:r>
        <w:t xml:space="preserve">there are over 60,000 entries and approximately 150,000 by 2005 - a</w:t>
      </w:r>
      <w:r>
        <w:t xml:space="preserve"> </w:t>
      </w:r>
      <w:r>
        <w:t xml:space="preserve">scale that could be considered</w:t>
      </w:r>
      <w:r>
        <w:t xml:space="preserve"> </w:t>
      </w:r>
      <w:r>
        <w:t xml:space="preserve">“</w:t>
      </w:r>
      <w:r>
        <w:t xml:space="preserve">big data</w:t>
      </w:r>
      <w:r>
        <w:t xml:space="preserve">”</w:t>
      </w:r>
      <w:r>
        <w:t xml:space="preserve"> </w:t>
      </w:r>
      <w:r>
        <w:t xml:space="preserve">by historians’ standards. Of</w:t>
      </w:r>
      <w:r>
        <w:t xml:space="preserve"> </w:t>
      </w:r>
      <w:r>
        <w:t xml:space="preserve">course, this data is not new but having the data in digital form allows</w:t>
      </w:r>
      <w:r>
        <w:t xml:space="preserve"> </w:t>
      </w:r>
      <w:r>
        <w:t xml:space="preserve">us to ask new questions about queer life in America.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In the last twenty years historical sources have been digitized on a</w:t>
      </w:r>
      <w:r>
        <w:t xml:space="preserve"> </w:t>
      </w:r>
      <w:r>
        <w:t xml:space="preserve">scale that is almost hard to comprehend. This new abundance of digital</w:t>
      </w:r>
      <w:r>
        <w:t xml:space="preserve"> </w:t>
      </w:r>
      <w:r>
        <w:t xml:space="preserve">sources and the field of digital history have changed the ways that some</w:t>
      </w:r>
      <w:r>
        <w:t xml:space="preserve"> </w:t>
      </w:r>
      <w:r>
        <w:t xml:space="preserve">historians study the past (</w:t>
      </w:r>
      <w:r>
        <w:rPr>
          <w:iCs/>
          <w:i/>
        </w:rPr>
        <w:t xml:space="preserve">Putnam 2014</w:t>
      </w:r>
      <w:r>
        <w:t xml:space="preserve">), (</w:t>
      </w:r>
      <w:r>
        <w:rPr>
          <w:iCs/>
          <w:i/>
        </w:rPr>
        <w:t xml:space="preserve">Jo Guildi, David</w:t>
      </w:r>
      <w:r>
        <w:rPr>
          <w:iCs/>
          <w:i/>
        </w:rPr>
        <w:t xml:space="preserve"> </w:t>
      </w:r>
      <w:r>
        <w:rPr>
          <w:iCs/>
          <w:i/>
        </w:rPr>
        <w:t xml:space="preserve">Armitage 2014</w:t>
      </w:r>
      <w:r>
        <w:t xml:space="preserve">), (</w:t>
      </w:r>
      <w:r>
        <w:rPr>
          <w:iCs/>
          <w:i/>
        </w:rPr>
        <w:t xml:space="preserve">Milligan 2019</w:t>
      </w:r>
      <w:r>
        <w:t xml:space="preserve">). An uneven landscape of access</w:t>
      </w:r>
      <w:r>
        <w:t xml:space="preserve"> </w:t>
      </w:r>
      <w:r>
        <w:t xml:space="preserve">and digitization has complicated the use of digitized sources but,</w:t>
      </w:r>
      <w:r>
        <w:t xml:space="preserve"> </w:t>
      </w:r>
      <w:r>
        <w:t xml:space="preserve">nevertheless, historians are now faced with archives of a new scale.</w:t>
      </w:r>
      <w:r>
        <w:t xml:space="preserve"> </w:t>
      </w:r>
      <w:r>
        <w:t xml:space="preserve">These digitized sources allow scholars to ask and answer historical</w:t>
      </w:r>
      <w:r>
        <w:t xml:space="preserve"> </w:t>
      </w:r>
      <w:r>
        <w:t xml:space="preserve">questions in new ways. As digital humanities scholar Cameron Blevins</w:t>
      </w:r>
      <w:r>
        <w:t xml:space="preserve"> </w:t>
      </w:r>
      <w:r>
        <w:t xml:space="preserve">aptly described, the promise of digital history is to</w:t>
      </w:r>
      <w:r>
        <w:t xml:space="preserve"> </w:t>
      </w:r>
      <w:r>
        <w:t xml:space="preserve">“</w:t>
      </w:r>
      <w:r>
        <w:t xml:space="preserve">radically expand</w:t>
      </w:r>
      <w:r>
        <w:t xml:space="preserve"> </w:t>
      </w:r>
      <w:r>
        <w:t xml:space="preserve">our ability to access and draw meaning from the historical record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Blevins 2014</w:t>
      </w:r>
      <w:r>
        <w:t xml:space="preserve">).</w:t>
      </w:r>
      <w:r>
        <w:t xml:space="preserve"> </w:t>
      </w:r>
      <w:r>
        <w:rPr>
          <w:iCs/>
          <w:i/>
        </w:rPr>
        <w:t xml:space="preserve">Mapping the Gay Guides</w:t>
      </w:r>
      <w:r>
        <w:t xml:space="preserve"> </w:t>
      </w:r>
      <w:r>
        <w:t xml:space="preserve">seeks to do that</w:t>
      </w:r>
      <w:r>
        <w:t xml:space="preserve"> </w:t>
      </w:r>
      <w:r>
        <w:t xml:space="preserve">and functions as both a tool for other researchers studying LGBTQ</w:t>
      </w:r>
      <w:r>
        <w:t xml:space="preserve"> </w:t>
      </w:r>
      <w:r>
        <w:t xml:space="preserve">history and as the foundation for myself and my collaborator’s research.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hyperlink r:id="rId22">
        <w:r>
          <w:rPr>
            <w:rStyle w:val="Hyperlink"/>
            <w:iCs/>
            <w:i/>
          </w:rPr>
          <w:t xml:space="preserve">Mapping the Gay Guides</w:t>
        </w:r>
      </w:hyperlink>
      <w:r>
        <w:t xml:space="preserve"> </w:t>
      </w:r>
      <w:r>
        <w:t xml:space="preserve">(MGG) began in 2019. It is a collaboration between Dr. Amanda Regan and</w:t>
      </w:r>
      <w:r>
        <w:t xml:space="preserve"> </w:t>
      </w:r>
      <w:r>
        <w:t xml:space="preserve">Dr. Eric Gonzaba (California State University, Fullerton). The project</w:t>
      </w:r>
      <w:r>
        <w:t xml:space="preserve"> </w:t>
      </w:r>
      <w:r>
        <w:t xml:space="preserve">initially began by focusing on just the U.S. South but expanded when the</w:t>
      </w:r>
      <w:r>
        <w:t xml:space="preserve"> </w:t>
      </w:r>
      <w:r>
        <w:t xml:space="preserve">project received seed funding from California State University,</w:t>
      </w:r>
      <w:r>
        <w:t xml:space="preserve"> </w:t>
      </w:r>
      <w:r>
        <w:t xml:space="preserve">Fullerton. The project launched in February 2020 with an initial data</w:t>
      </w:r>
      <w:r>
        <w:t xml:space="preserve"> </w:t>
      </w:r>
      <w:r>
        <w:t xml:space="preserve">set for 1965 through 1980. In 2021 the project</w:t>
      </w:r>
      <w:r>
        <w:t xml:space="preserve"> </w:t>
      </w:r>
      <w:hyperlink r:id="rId23">
        <w:r>
          <w:rPr>
            <w:rStyle w:val="Hyperlink"/>
          </w:rPr>
          <w:t xml:space="preserve">received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three-year grant from the National Endowment for the Humanities (NEH)</w:t>
        </w:r>
      </w:hyperlink>
      <w:r>
        <w:t xml:space="preserve"> </w:t>
      </w:r>
      <w:r>
        <w:t xml:space="preserve">to support the expansion of</w:t>
      </w:r>
      <w:r>
        <w:t xml:space="preserve"> </w:t>
      </w:r>
      <w:r>
        <w:rPr>
          <w:iCs/>
          <w:i/>
        </w:rPr>
        <w:t xml:space="preserve">Mapping the Gay Guides</w:t>
      </w:r>
      <w:r>
        <w:t xml:space="preserve">. This generous</w:t>
      </w:r>
      <w:r>
        <w:t xml:space="preserve"> </w:t>
      </w:r>
      <w:r>
        <w:t xml:space="preserve">support comes from the Humanities Collections and Reference Resources</w:t>
      </w:r>
      <w:r>
        <w:t xml:space="preserve"> </w:t>
      </w:r>
      <w:r>
        <w:t xml:space="preserve">program within the NEH’s Division of Preservation and Access. The grant</w:t>
      </w:r>
      <w:r>
        <w:t xml:space="preserve"> </w:t>
      </w:r>
      <w:r>
        <w:t xml:space="preserve">has funded the extension of MGG from 1981 through 2005 and the</w:t>
      </w:r>
      <w:r>
        <w:t xml:space="preserve"> </w:t>
      </w:r>
      <w:r>
        <w:t xml:space="preserve">redevelopment of the project’s map and other visualizations. This</w:t>
      </w:r>
      <w:r>
        <w:t xml:space="preserve"> </w:t>
      </w:r>
      <w:r>
        <w:t xml:space="preserve">article draws on the data from 1965 through 1985. The remainder of the</w:t>
      </w:r>
      <w:r>
        <w:t xml:space="preserve"> </w:t>
      </w:r>
      <w:r>
        <w:t xml:space="preserve">data from 1986 through 2005 is still being processed but we anticipate</w:t>
      </w:r>
      <w:r>
        <w:t xml:space="preserve"> </w:t>
      </w:r>
      <w:r>
        <w:t xml:space="preserve">releasing it in the Summer or Fall of 2024.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rPr>
          <w:iCs/>
          <w:i/>
        </w:rPr>
        <w:t xml:space="preserve">Mapping the Gay Guides</w:t>
      </w:r>
      <w:r>
        <w:t xml:space="preserve"> </w:t>
      </w:r>
      <w:r>
        <w:t xml:space="preserve">(MGG), a digital history project,</w:t>
      </w:r>
      <w:r>
        <w:t xml:space="preserve"> </w:t>
      </w:r>
      <w:r>
        <w:t xml:space="preserve">digitizes and turns</w:t>
      </w:r>
      <w:r>
        <w:t xml:space="preserve"> </w:t>
      </w:r>
      <w:r>
        <w:rPr>
          <w:iCs/>
          <w:i/>
        </w:rPr>
        <w:t xml:space="preserve">Bob Damron’s Address Books</w:t>
      </w:r>
      <w:r>
        <w:t xml:space="preserve"> </w:t>
      </w:r>
      <w:r>
        <w:t xml:space="preserve">into data that can</w:t>
      </w:r>
      <w:r>
        <w:t xml:space="preserve"> </w:t>
      </w:r>
      <w:r>
        <w:t xml:space="preserve">be used to study, analyze, and complicate stories about communities like</w:t>
      </w:r>
      <w:r>
        <w:t xml:space="preserve"> </w:t>
      </w:r>
      <w:r>
        <w:t xml:space="preserve">Jackson. Using Jackson, Mississippi’s supposedly</w:t>
      </w:r>
      <w:r>
        <w:t xml:space="preserve"> </w:t>
      </w:r>
      <w:r>
        <w:t xml:space="preserve">“</w:t>
      </w:r>
      <w:r>
        <w:t xml:space="preserve">insular, secret</w:t>
      </w:r>
      <w:r>
        <w:t xml:space="preserve"> </w:t>
      </w:r>
      <w:r>
        <w:t xml:space="preserve">society</w:t>
      </w:r>
      <w:r>
        <w:t xml:space="preserve">”</w:t>
      </w:r>
      <w:r>
        <w:t xml:space="preserve"> </w:t>
      </w:r>
      <w:r>
        <w:t xml:space="preserve">as a jumping off point, this paper discusses the ways that MGG</w:t>
      </w:r>
      <w:r>
        <w:t xml:space="preserve"> </w:t>
      </w:r>
      <w:r>
        <w:t xml:space="preserve">can be a tool for scholars seeking to locate LGBTQ life in America.</w:t>
      </w:r>
      <w:r>
        <w:t xml:space="preserve"> </w:t>
      </w:r>
      <w:r>
        <w:t xml:space="preserve">Through the</w:t>
      </w:r>
      <w:r>
        <w:t xml:space="preserve"> </w:t>
      </w:r>
      <w:hyperlink r:id="rId24">
        <w:r>
          <w:rPr>
            <w:rStyle w:val="Hyperlink"/>
          </w:rPr>
          <w:t xml:space="preserve">project’s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interactive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mapping visualization</w:t>
        </w:r>
      </w:hyperlink>
      <w:r>
        <w:t xml:space="preserve">, and</w:t>
      </w:r>
      <w:r>
        <w:t xml:space="preserve"> </w:t>
      </w:r>
      <w:hyperlink r:id="rId26">
        <w:r>
          <w:rPr>
            <w:rStyle w:val="Hyperlink"/>
          </w:rPr>
          <w:t xml:space="preserve">open access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dataset</w:t>
        </w:r>
      </w:hyperlink>
      <w:r>
        <w:t xml:space="preserve">, MGG hopes to be a platform and tool for advancing the</w:t>
      </w:r>
      <w:r>
        <w:t xml:space="preserve"> </w:t>
      </w:r>
      <w:r>
        <w:t xml:space="preserve">historical study of LGBTQ spaces, places, and people.</w:t>
      </w:r>
    </w:p>
    <w:bookmarkEnd w:id="27"/>
    <w:bookmarkStart w:id="29" w:name="bob-damron-and-the-damron-address-books"/>
    <w:p>
      <w:pPr>
        <w:pStyle w:val="Heading2"/>
      </w:pPr>
      <w:r>
        <w:t xml:space="preserve">Bob Damron and the</w:t>
      </w:r>
      <w:r>
        <w:t xml:space="preserve"> </w:t>
      </w:r>
      <w:r>
        <w:rPr>
          <w:iCs/>
          <w:i/>
        </w:rPr>
        <w:t xml:space="preserve">Damron Address</w:t>
      </w:r>
      <w:r>
        <w:rPr>
          <w:iCs/>
          <w:i/>
        </w:rPr>
        <w:t xml:space="preserve"> </w:t>
      </w:r>
      <w:r>
        <w:rPr>
          <w:iCs/>
          <w:i/>
        </w:rPr>
        <w:t xml:space="preserve">Books</w:t>
      </w:r>
    </w:p>
    <w:p>
      <w:pPr>
        <w:pStyle w:val="FirstParagraph"/>
      </w:pPr>
      <w:r>
        <w:t xml:space="preserve">Living in Los Angeles, California in the 1950s and 1960s Bob Damron made</w:t>
      </w:r>
      <w:r>
        <w:t xml:space="preserve"> </w:t>
      </w:r>
      <w:r>
        <w:t xml:space="preserve">his career in the bar and hospitality industry. He owned several gay</w:t>
      </w:r>
      <w:r>
        <w:t xml:space="preserve"> </w:t>
      </w:r>
      <w:r>
        <w:t xml:space="preserve">bars during this period and frequently travelled for his business. While</w:t>
      </w:r>
      <w:r>
        <w:t xml:space="preserve"> </w:t>
      </w:r>
      <w:r>
        <w:t xml:space="preserve">traveling, he frequently sought out friends, companions, and safety at</w:t>
      </w:r>
      <w:r>
        <w:t xml:space="preserve"> </w:t>
      </w:r>
      <w:r>
        <w:t xml:space="preserve">friendly businesses. In the early 1960s he began cataloging gay spaces</w:t>
      </w:r>
      <w:r>
        <w:t xml:space="preserve"> </w:t>
      </w:r>
      <w:r>
        <w:t xml:space="preserve">and jotting down the names of the spots he frequented, sometimes loaning</w:t>
      </w:r>
      <w:r>
        <w:t xml:space="preserve"> </w:t>
      </w:r>
      <w:r>
        <w:t xml:space="preserve">out his notebooks to fellow gay friends to take with them on their own</w:t>
      </w:r>
      <w:r>
        <w:t xml:space="preserve"> </w:t>
      </w:r>
      <w:r>
        <w:t xml:space="preserve">journeys. These prolific lists became the basis for his travel guide,</w:t>
      </w:r>
      <w:r>
        <w:t xml:space="preserve"> </w:t>
      </w:r>
      <w:r>
        <w:rPr>
          <w:iCs/>
          <w:i/>
        </w:rPr>
        <w:t xml:space="preserve">Bob Damron’s Address Book</w:t>
      </w:r>
      <w:r>
        <w:t xml:space="preserve">, which he began publishing in 1965.</w:t>
      </w:r>
      <w:r>
        <w:t xml:space="preserve"> </w:t>
      </w:r>
      <w:r>
        <w:t xml:space="preserve">These travel directories became survival guides for many gay and queer</w:t>
      </w:r>
      <w:r>
        <w:t xml:space="preserve"> </w:t>
      </w:r>
      <w:r>
        <w:t xml:space="preserve">travelers across the United States. First published in an era when</w:t>
      </w:r>
      <w:r>
        <w:t xml:space="preserve"> </w:t>
      </w:r>
      <w:r>
        <w:t xml:space="preserve">homosexuality was illegal in nearly every state and classified as a</w:t>
      </w:r>
      <w:r>
        <w:t xml:space="preserve"> </w:t>
      </w:r>
      <w:r>
        <w:t xml:space="preserve">psychological disorder by the American Psychiatric Association’s</w:t>
      </w:r>
      <w:r>
        <w:t xml:space="preserve"> </w:t>
      </w:r>
      <w:r>
        <w:t xml:space="preserve">Diagnostic and Statistic Manual of Mental Disorders, these travel guides</w:t>
      </w:r>
      <w:r>
        <w:t xml:space="preserve"> </w:t>
      </w:r>
      <w:r>
        <w:t xml:space="preserve">helped gays and lesbians find bars, cocktail lounges, bookstores,</w:t>
      </w:r>
      <w:r>
        <w:t xml:space="preserve"> </w:t>
      </w:r>
      <w:r>
        <w:t xml:space="preserve">restaurants, bathhouses, cinemas, and cruising grounds that catered to</w:t>
      </w:r>
      <w:r>
        <w:t xml:space="preserve"> </w:t>
      </w:r>
      <w:r>
        <w:t xml:space="preserve">people like themselves. Much like the Green Books of the 1950s and</w:t>
      </w:r>
      <w:r>
        <w:t xml:space="preserve"> </w:t>
      </w:r>
      <w:r>
        <w:t xml:space="preserve">1960s, which African Americans used to find friendly businesses that</w:t>
      </w:r>
      <w:r>
        <w:t xml:space="preserve"> </w:t>
      </w:r>
      <w:r>
        <w:t xml:space="preserve">would cater to Black citizens in the era of Jim Crow apartheid, Damron’s</w:t>
      </w:r>
      <w:r>
        <w:t xml:space="preserve"> </w:t>
      </w:r>
      <w:r>
        <w:t xml:space="preserve">guidebooks aided a generation of queer people in identifying sites of</w:t>
      </w:r>
      <w:r>
        <w:t xml:space="preserve"> </w:t>
      </w:r>
      <w:r>
        <w:t xml:space="preserve">community, pleasure, and politics. The gay guides provided people with a</w:t>
      </w:r>
      <w:r>
        <w:t xml:space="preserve"> </w:t>
      </w:r>
      <w:r>
        <w:t xml:space="preserve">list of spaces where they could feel safe in revealing their true</w:t>
      </w:r>
      <w:r>
        <w:t xml:space="preserve"> </w:t>
      </w:r>
      <w:r>
        <w:t xml:space="preserve">selves. Small, discrete, and pocket-sized these guides functioned as a</w:t>
      </w:r>
      <w:r>
        <w:t xml:space="preserve"> </w:t>
      </w:r>
      <w:r>
        <w:t xml:space="preserve">map to a world that often, out of necessity or preference, was veiled</w:t>
      </w:r>
      <w:r>
        <w:t xml:space="preserve"> </w:t>
      </w:r>
      <w:r>
        <w:t xml:space="preserve">from public view.</w:t>
      </w:r>
    </w:p>
    <w:p>
      <w:pPr>
        <w:pStyle w:val="BodyText"/>
      </w:pPr>
      <w:r>
        <w:t xml:space="preserve">Within each guide, listings were grouped by state then by city. A</w:t>
      </w:r>
      <w:r>
        <w:t xml:space="preserve"> </w:t>
      </w:r>
      <w:r>
        <w:t xml:space="preserve">typical entry in the guide includes the name of the establishment, an</w:t>
      </w:r>
      <w:r>
        <w:t xml:space="preserve"> </w:t>
      </w:r>
      <w:r>
        <w:t xml:space="preserve">address, sometimes notes or warnings, and often an</w:t>
      </w:r>
      <w:r>
        <w:t xml:space="preserve"> </w:t>
      </w:r>
      <w:r>
        <w:t xml:space="preserve">“</w:t>
      </w:r>
      <w:r>
        <w:t xml:space="preserve">Explanation of</w:t>
      </w:r>
      <w:r>
        <w:t xml:space="preserve"> </w:t>
      </w:r>
      <w:r>
        <w:t xml:space="preserve">Listings</w:t>
      </w:r>
      <w:r>
        <w:t xml:space="preserve">”</w:t>
      </w:r>
      <w:r>
        <w:t xml:space="preserve"> </w:t>
      </w:r>
      <w:r>
        <w:t xml:space="preserve">which were lettered designations describing Damron’s</w:t>
      </w:r>
      <w:r>
        <w:t xml:space="preserve"> </w:t>
      </w:r>
      <w:r>
        <w:t xml:space="preserve">categorization of the location. For example, a location may contain a</w:t>
      </w:r>
      <w:r>
        <w:t xml:space="preserve"> </w:t>
      </w:r>
      <w:r>
        <w:t xml:space="preserve">“</w:t>
      </w:r>
      <w:r>
        <w:t xml:space="preserve">(D)</w:t>
      </w:r>
      <w:r>
        <w:t xml:space="preserve">”</w:t>
      </w:r>
      <w:r>
        <w:t xml:space="preserve"> </w:t>
      </w:r>
      <w:r>
        <w:t xml:space="preserve">next to it indicating that it is a popular location for dancing.</w:t>
      </w:r>
      <w:r>
        <w:t xml:space="preserve"> </w:t>
      </w:r>
      <w:r>
        <w:t xml:space="preserve">As the guides grow in popularity during the 1970s Damron revises the</w:t>
      </w:r>
      <w:r>
        <w:t xml:space="preserve"> </w:t>
      </w:r>
      <w:r>
        <w:t xml:space="preserve">categorizations he uses, expands the types of locations he includes, and</w:t>
      </w:r>
      <w:r>
        <w:t xml:space="preserve"> </w:t>
      </w:r>
      <w:r>
        <w:t xml:space="preserve">increases the number of locations included within the guides. For</w:t>
      </w:r>
      <w:r>
        <w:t xml:space="preserve"> </w:t>
      </w:r>
      <w:r>
        <w:t xml:space="preserve">example, in 1965 Damron listed just twelve amenity categorizations but</w:t>
      </w:r>
      <w:r>
        <w:t xml:space="preserve"> </w:t>
      </w:r>
      <w:r>
        <w:t xml:space="preserve">by 1975 that had grown to over twenty different categorizations. The</w:t>
      </w:r>
      <w:r>
        <w:t xml:space="preserve"> </w:t>
      </w:r>
      <w:r>
        <w:t xml:space="preserve">types of locations expanded too. Damron began adding religious</w:t>
      </w:r>
      <w:r>
        <w:t xml:space="preserve"> </w:t>
      </w:r>
      <w:r>
        <w:t xml:space="preserve">institutions and groups as well as public cruising areas to the guides</w:t>
      </w:r>
      <w:r>
        <w:t xml:space="preserve"> </w:t>
      </w:r>
      <w:r>
        <w:t xml:space="preserve">in the 1970s. Initially only focused on the United States, he also</w:t>
      </w:r>
      <w:r>
        <w:t xml:space="preserve"> </w:t>
      </w:r>
      <w:r>
        <w:t xml:space="preserve">expands to include U.S. territories and foreign countries.</w:t>
      </w:r>
    </w:p>
    <w:p>
      <w:pPr>
        <w:pStyle w:val="BodyText"/>
      </w:pPr>
      <w:r>
        <w:t xml:space="preserve">The guides are not, however, an unbiased representation of gay spaces in</w:t>
      </w:r>
      <w:r>
        <w:t xml:space="preserve"> </w:t>
      </w:r>
      <w:r>
        <w:t xml:space="preserve">the United States and in fact they are rather incomplete for groups</w:t>
      </w:r>
      <w:r>
        <w:t xml:space="preserve"> </w:t>
      </w:r>
      <w:r>
        <w:t xml:space="preserve">other than gay white men. Damron’s guides served a particular consumer</w:t>
      </w:r>
      <w:r>
        <w:t xml:space="preserve"> </w:t>
      </w:r>
      <w:r>
        <w:t xml:space="preserve">base, one that skewed male and white, and were ultimately a reflection</w:t>
      </w:r>
      <w:r>
        <w:t xml:space="preserve"> </w:t>
      </w:r>
      <w:r>
        <w:t xml:space="preserve">his own experience as a white upper middle class gay man. For example,</w:t>
      </w:r>
      <w:r>
        <w:t xml:space="preserve"> </w:t>
      </w:r>
      <w:r>
        <w:t xml:space="preserve">the guide’s explanation of listings mentioned women, initially</w:t>
      </w:r>
      <w:r>
        <w:t xml:space="preserve"> </w:t>
      </w:r>
      <w:r>
        <w:t xml:space="preserve">describing (G) as</w:t>
      </w:r>
      <w:r>
        <w:t xml:space="preserve"> </w:t>
      </w:r>
      <w:r>
        <w:t xml:space="preserve">“</w:t>
      </w:r>
      <w:r>
        <w:t xml:space="preserve">Girls, but seldom exclusively.</w:t>
      </w:r>
      <w:r>
        <w:t xml:space="preserve">”</w:t>
      </w:r>
      <w:r>
        <w:t xml:space="preserve"> </w:t>
      </w:r>
      <w:r>
        <w:t xml:space="preserve">This categorization</w:t>
      </w:r>
      <w:r>
        <w:t xml:space="preserve"> </w:t>
      </w:r>
      <w:r>
        <w:t xml:space="preserve">likely referred to places where lesbians, bisexuals, queer women, or</w:t>
      </w:r>
      <w:r>
        <w:t xml:space="preserve"> </w:t>
      </w:r>
      <w:r>
        <w:t xml:space="preserve">straight women could share bar space with gay men. However, while gay</w:t>
      </w:r>
      <w:r>
        <w:t xml:space="preserve"> </w:t>
      </w:r>
      <w:r>
        <w:t xml:space="preserve">men could patronize a robust world of bars, porn cinemas, and bathhouses</w:t>
      </w:r>
      <w:r>
        <w:t xml:space="preserve"> </w:t>
      </w:r>
      <w:r>
        <w:t xml:space="preserve">by the late 1970s, spaces geared toward women were frequently not</w:t>
      </w:r>
      <w:r>
        <w:t xml:space="preserve"> </w:t>
      </w:r>
      <w:r>
        <w:t xml:space="preserve">accounted for or rare in the guides. Looking at other travel guides</w:t>
      </w:r>
      <w:r>
        <w:t xml:space="preserve"> </w:t>
      </w:r>
      <w:r>
        <w:t xml:space="preserve">aimed particularly at women, such as</w:t>
      </w:r>
      <w:r>
        <w:t xml:space="preserve"> </w:t>
      </w:r>
      <w:r>
        <w:rPr>
          <w:iCs/>
          <w:i/>
        </w:rPr>
        <w:t xml:space="preserve">Gaia’s Guide</w:t>
      </w:r>
      <w:r>
        <w:t xml:space="preserve">, reveals a very</w:t>
      </w:r>
      <w:r>
        <w:t xml:space="preserve"> </w:t>
      </w:r>
      <w:r>
        <w:t xml:space="preserve">different geography for lesbian women at this time. In Damron’s guides</w:t>
      </w:r>
      <w:r>
        <w:t xml:space="preserve"> </w:t>
      </w:r>
      <w:r>
        <w:t xml:space="preserve">cities such as Berkeley, a city with important spaces for lesbian women,</w:t>
      </w:r>
      <w:r>
        <w:t xml:space="preserve"> </w:t>
      </w:r>
      <w:r>
        <w:t xml:space="preserve">never appear. During the 1990s the guides begin to be marketed as</w:t>
      </w:r>
      <w:r>
        <w:t xml:space="preserve"> </w:t>
      </w:r>
      <w:r>
        <w:t xml:space="preserve">exclusively catering to men and the Damron company started publishing</w:t>
      </w:r>
      <w:r>
        <w:t xml:space="preserve"> </w:t>
      </w:r>
      <w:r>
        <w:t xml:space="preserve">the women’s specific guide,</w:t>
      </w:r>
      <w:r>
        <w:t xml:space="preserve"> </w:t>
      </w:r>
      <w:r>
        <w:rPr>
          <w:iCs/>
          <w:i/>
        </w:rPr>
        <w:t xml:space="preserve">The Damron’s Women Traveller</w:t>
      </w:r>
      <w:r>
        <w:t xml:space="preserve">. Due to</w:t>
      </w:r>
      <w:r>
        <w:t xml:space="preserve"> </w:t>
      </w:r>
      <w:r>
        <w:t xml:space="preserve">the popularity of alternative guides,</w:t>
      </w:r>
      <w:r>
        <w:t xml:space="preserve"> </w:t>
      </w:r>
      <w:r>
        <w:rPr>
          <w:iCs/>
          <w:i/>
        </w:rPr>
        <w:t xml:space="preserve">Damron’s Women Traveller</w:t>
      </w:r>
      <w:r>
        <w:t xml:space="preserve"> </w:t>
      </w:r>
      <w:r>
        <w:t xml:space="preserve">was never successful for the company. Their absence from the guide was a</w:t>
      </w:r>
      <w:r>
        <w:t xml:space="preserve"> </w:t>
      </w:r>
      <w:r>
        <w:t xml:space="preserve">reflection of Damron’s primary customer base. Perhaps lesbian, queer,</w:t>
      </w:r>
      <w:r>
        <w:t xml:space="preserve"> </w:t>
      </w:r>
      <w:r>
        <w:t xml:space="preserve">bisexual, and questioning-women found more acceptance in other spaces</w:t>
      </w:r>
      <w:r>
        <w:t xml:space="preserve"> </w:t>
      </w:r>
      <w:r>
        <w:t xml:space="preserve">not highlighted in the Damron Guides, like coffeehouses and feminist</w:t>
      </w:r>
      <w:r>
        <w:t xml:space="preserve"> </w:t>
      </w:r>
      <w:r>
        <w:t xml:space="preserve">organizations (</w:t>
      </w:r>
      <w:r>
        <w:rPr>
          <w:iCs/>
          <w:i/>
        </w:rPr>
        <w:t xml:space="preserve">Ketchum 2019</w:t>
      </w:r>
      <w:r>
        <w:t xml:space="preserve">).</w:t>
      </w:r>
    </w:p>
    <w:p>
      <w:pPr>
        <w:pStyle w:val="BodyText"/>
      </w:pPr>
      <w:r>
        <w:t xml:space="preserve">While academic queer history has been embraced the past few decades,</w:t>
      </w:r>
      <w:r>
        <w:t xml:space="preserve"> </w:t>
      </w:r>
      <w:r>
        <w:t xml:space="preserve">scholars using digital methodologies have been slower to apply their</w:t>
      </w:r>
      <w:r>
        <w:t xml:space="preserve"> </w:t>
      </w:r>
      <w:r>
        <w:t xml:space="preserve">work to LGBTQ subjects. In recent years, however, scholars have begun to</w:t>
      </w:r>
      <w:r>
        <w:t xml:space="preserve"> </w:t>
      </w:r>
      <w:r>
        <w:t xml:space="preserve">take advantage of geospatial mapping technologies to produce historical</w:t>
      </w:r>
      <w:r>
        <w:t xml:space="preserve"> </w:t>
      </w:r>
      <w:r>
        <w:t xml:space="preserve">LGBTQ mapping projects such as</w:t>
      </w:r>
      <w:r>
        <w:t xml:space="preserve"> </w:t>
      </w:r>
      <w:r>
        <w:rPr>
          <w:iCs/>
          <w:i/>
        </w:rPr>
        <w:t xml:space="preserve">Queering the Map</w:t>
      </w:r>
      <w:r>
        <w:t xml:space="preserve">,</w:t>
      </w:r>
      <w:r>
        <w:t xml:space="preserve"> </w:t>
      </w:r>
      <w:r>
        <w:rPr>
          <w:iCs/>
          <w:i/>
        </w:rPr>
        <w:t xml:space="preserve">Queer</w:t>
      </w:r>
      <w:r>
        <w:rPr>
          <w:iCs/>
          <w:i/>
        </w:rPr>
        <w:t xml:space="preserve"> </w:t>
      </w:r>
      <w:r>
        <w:rPr>
          <w:iCs/>
          <w:i/>
        </w:rPr>
        <w:t xml:space="preserve">Digital History Project</w:t>
      </w:r>
      <w:r>
        <w:t xml:space="preserve">,</w:t>
      </w:r>
      <w:r>
        <w:t xml:space="preserve"> </w:t>
      </w:r>
      <w:r>
        <w:rPr>
          <w:iCs/>
          <w:i/>
        </w:rPr>
        <w:t xml:space="preserve">Mapping LGBTQ St. Louis</w:t>
      </w:r>
      <w:r>
        <w:t xml:space="preserve">,</w:t>
      </w:r>
      <w:r>
        <w:t xml:space="preserve"> </w:t>
      </w:r>
      <w:r>
        <w:rPr>
          <w:iCs/>
          <w:i/>
        </w:rPr>
        <w:t xml:space="preserve">Mapping</w:t>
      </w:r>
      <w:r>
        <w:rPr>
          <w:iCs/>
          <w:i/>
        </w:rPr>
        <w:t xml:space="preserve"> </w:t>
      </w:r>
      <w:r>
        <w:rPr>
          <w:iCs/>
          <w:i/>
        </w:rPr>
        <w:t xml:space="preserve">Queer Terrains</w:t>
      </w:r>
      <w:r>
        <w:t xml:space="preserve">, and</w:t>
      </w:r>
      <w:r>
        <w:t xml:space="preserve"> </w:t>
      </w:r>
      <w:r>
        <w:rPr>
          <w:iCs/>
          <w:i/>
        </w:rPr>
        <w:t xml:space="preserve">Shifting LGBTQ+ Spaces</w:t>
      </w:r>
      <w:r>
        <w:t xml:space="preserve">.</w:t>
      </w:r>
      <w:r>
        <w:t xml:space="preserve"> </w:t>
      </w:r>
      <w:r>
        <w:rPr>
          <w:iCs/>
          <w:i/>
        </w:rPr>
        <w:t xml:space="preserve">Queering the</w:t>
      </w:r>
      <w:r>
        <w:rPr>
          <w:iCs/>
          <w:i/>
        </w:rPr>
        <w:t xml:space="preserve"> </w:t>
      </w:r>
      <w:r>
        <w:rPr>
          <w:iCs/>
          <w:i/>
        </w:rPr>
        <w:t xml:space="preserve">Map</w:t>
      </w:r>
      <w:r>
        <w:t xml:space="preserve">, for example, is an ambitious and worthwhile project that seeks to</w:t>
      </w:r>
      <w:r>
        <w:t xml:space="preserve"> </w:t>
      </w:r>
      <w:r>
        <w:t xml:space="preserve">map LGBTQ space through crowdsourced memories from the community as its</w:t>
      </w:r>
      <w:r>
        <w:t xml:space="preserve"> </w:t>
      </w:r>
      <w:r>
        <w:t xml:space="preserve">source base. Other projects, such as</w:t>
      </w:r>
      <w:r>
        <w:t xml:space="preserve"> </w:t>
      </w:r>
      <w:r>
        <w:rPr>
          <w:iCs/>
          <w:i/>
        </w:rPr>
        <w:t xml:space="preserve">Mapping LBGTBQ St. Louis</w:t>
      </w:r>
      <w:r>
        <w:t xml:space="preserve">,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LGBTQ Columbia History Initiative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An Everyday Queer</w:t>
      </w:r>
      <w:r>
        <w:rPr>
          <w:iCs/>
          <w:i/>
        </w:rPr>
        <w:t xml:space="preserve"> </w:t>
      </w:r>
      <w:r>
        <w:rPr>
          <w:iCs/>
          <w:i/>
        </w:rPr>
        <w:t xml:space="preserve">New York</w:t>
      </w:r>
      <w:r>
        <w:t xml:space="preserve">, provide rich portraits of local communities.</w:t>
      </w:r>
      <w:r>
        <w:t xml:space="preserve"> </w:t>
      </w:r>
      <w:r>
        <w:rPr>
          <w:iCs/>
          <w:i/>
        </w:rPr>
        <w:t xml:space="preserve">Shifting</w:t>
      </w:r>
      <w:r>
        <w:rPr>
          <w:iCs/>
          <w:i/>
        </w:rPr>
        <w:t xml:space="preserve"> </w:t>
      </w:r>
      <w:r>
        <w:rPr>
          <w:iCs/>
          <w:i/>
        </w:rPr>
        <w:t xml:space="preserve">LGBTQ+ Spaces</w:t>
      </w:r>
      <w:r>
        <w:t xml:space="preserve">, which is built in part on data obtained from</w:t>
      </w:r>
      <w:r>
        <w:t xml:space="preserve"> </w:t>
      </w:r>
      <w:r>
        <w:rPr>
          <w:iCs/>
          <w:i/>
        </w:rPr>
        <w:t xml:space="preserve">Mapping the Gay Guides</w:t>
      </w:r>
      <w:r>
        <w:t xml:space="preserve">, also seeks to map historic LGBTQ</w:t>
      </w:r>
      <w:r>
        <w:t xml:space="preserve"> </w:t>
      </w:r>
      <w:r>
        <w:t xml:space="preserve">locations over time and offers tools to track the longevity of</w:t>
      </w:r>
      <w:r>
        <w:t xml:space="preserve"> </w:t>
      </w:r>
      <w:r>
        <w:t xml:space="preserve">individual locations in several U.S. cities. Other projects have sought</w:t>
      </w:r>
      <w:r>
        <w:t xml:space="preserve"> </w:t>
      </w:r>
      <w:r>
        <w:t xml:space="preserve">to expand beyond guidebooks and use other types of historical sources to</w:t>
      </w:r>
      <w:r>
        <w:t xml:space="preserve"> </w:t>
      </w:r>
      <w:r>
        <w:t xml:space="preserve">understand gay spaces. For example, Annelise Heinz and Cameron Blevins’</w:t>
      </w:r>
      <w:r>
        <w:t xml:space="preserve"> </w:t>
      </w:r>
      <w:r>
        <w:t xml:space="preserve">work,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Putting Lesbian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Community Building on the Map,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studies how lesbian feminists built</w:t>
      </w:r>
      <w:r>
        <w:t xml:space="preserve"> </w:t>
      </w:r>
      <w:r>
        <w:t xml:space="preserve">community during the 1970s and 1980s through mapping thousands of</w:t>
      </w:r>
      <w:r>
        <w:t xml:space="preserve"> </w:t>
      </w:r>
      <w:r>
        <w:t xml:space="preserve">locations printed in the bimonthly magazine</w:t>
      </w:r>
      <w:r>
        <w:t xml:space="preserve"> </w:t>
      </w:r>
      <w:r>
        <w:rPr>
          <w:iCs/>
          <w:i/>
        </w:rPr>
        <w:t xml:space="preserve">Lesbian</w:t>
      </w:r>
      <w:r>
        <w:rPr>
          <w:iCs/>
          <w:i/>
        </w:rPr>
        <w:t xml:space="preserve"> </w:t>
      </w:r>
      <w:r>
        <w:rPr>
          <w:iCs/>
          <w:i/>
        </w:rPr>
        <w:t xml:space="preserve">Connection</w:t>
      </w:r>
      <w:r>
        <w:t xml:space="preserve">.(</w:t>
      </w:r>
      <w:r>
        <w:rPr>
          <w:iCs/>
          <w:i/>
        </w:rPr>
        <w:t xml:space="preserve">Allen, Cocklin, Waites 2023</w:t>
      </w:r>
      <w:r>
        <w:t xml:space="preserve">,</w:t>
      </w:r>
      <w:r>
        <w:t xml:space="preserve"> </w:t>
      </w:r>
      <w:r>
        <w:rPr>
          <w:iCs/>
          <w:i/>
        </w:rPr>
        <w:t xml:space="preserve">Cruse</w:t>
      </w:r>
      <w:r>
        <w:rPr>
          <w:iCs/>
          <w:i/>
        </w:rPr>
        <w:t xml:space="preserve"> </w:t>
      </w:r>
      <w:r>
        <w:rPr>
          <w:iCs/>
          <w:i/>
        </w:rPr>
        <w:t xml:space="preserve">2023</w:t>
      </w:r>
      <w:r>
        <w:t xml:space="preserve">,</w:t>
      </w:r>
      <w:r>
        <w:rPr>
          <w:iCs/>
          <w:i/>
        </w:rPr>
        <w:t xml:space="preserve">Friedman, Rectenwald 2023</w:t>
      </w:r>
      <w:r>
        <w:t xml:space="preserve">,</w:t>
      </w:r>
      <w:r>
        <w:rPr>
          <w:iCs/>
          <w:i/>
        </w:rPr>
        <w:t xml:space="preserve">Gieseking</w:t>
      </w:r>
      <w:r>
        <w:rPr>
          <w:iCs/>
          <w:i/>
        </w:rPr>
        <w:t xml:space="preserve"> </w:t>
      </w:r>
      <w:r>
        <w:rPr>
          <w:iCs/>
          <w:i/>
        </w:rPr>
        <w:t xml:space="preserve">2023</w:t>
      </w:r>
      <w:r>
        <w:t xml:space="preserve">,</w:t>
      </w:r>
      <w:r>
        <w:rPr>
          <w:iCs/>
          <w:i/>
        </w:rPr>
        <w:t xml:space="preserve">LaRochelle 2023</w:t>
      </w:r>
      <w:r>
        <w:t xml:space="preserve">,</w:t>
      </w:r>
      <w:r>
        <w:t xml:space="preserve"> </w:t>
      </w:r>
      <w:r>
        <w:rPr>
          <w:iCs/>
          <w:i/>
        </w:rPr>
        <w:t xml:space="preserve">Larry Knopp, Michael Brown, Bo Zhao</w:t>
      </w:r>
      <w:r>
        <w:rPr>
          <w:iCs/>
          <w:i/>
        </w:rPr>
        <w:t xml:space="preserve"> </w:t>
      </w:r>
      <w:r>
        <w:rPr>
          <w:iCs/>
          <w:i/>
        </w:rPr>
        <w:t xml:space="preserve">2023</w:t>
      </w:r>
      <w:r>
        <w:t xml:space="preserve">,</w:t>
      </w:r>
      <w:r>
        <w:t xml:space="preserve"> </w:t>
      </w:r>
      <w:r>
        <w:rPr>
          <w:iCs/>
          <w:i/>
        </w:rPr>
        <w:t xml:space="preserve">ONE Archives at the USC Libraries 2023</w:t>
      </w:r>
      <w:r>
        <w:t xml:space="preserve">).</w:t>
      </w:r>
    </w:p>
    <w:p>
      <w:pPr>
        <w:pStyle w:val="BodyText"/>
      </w:pPr>
      <w:r>
        <w:t xml:space="preserve">START HERMENEUTICS</w:t>
      </w:r>
    </w:p>
    <w:bookmarkEnd w:id="29"/>
    <w:bookmarkStart w:id="31" w:name="X3ae403ba8c618e1bd4753c6fda1feeaae11f687"/>
    <w:p>
      <w:pPr>
        <w:pStyle w:val="Heading2"/>
      </w:pPr>
      <w:r>
        <w:t xml:space="preserve">Turning the</w:t>
      </w:r>
      <w:r>
        <w:t xml:space="preserve"> </w:t>
      </w:r>
      <w:r>
        <w:rPr>
          <w:iCs/>
          <w:i/>
        </w:rPr>
        <w:t xml:space="preserve">Damron Address Books</w:t>
      </w:r>
      <w:r>
        <w:t xml:space="preserve"> </w:t>
      </w:r>
      <w:r>
        <w:t xml:space="preserve">into</w:t>
      </w:r>
      <w:r>
        <w:t xml:space="preserve"> </w:t>
      </w:r>
      <w:r>
        <w:t xml:space="preserve">Historical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Turning a historical document, such as the Damron Address Books, into</w:t>
      </w:r>
      <w:r>
        <w:t xml:space="preserve"> </w:t>
      </w:r>
      <w:r>
        <w:t xml:space="preserve">data that can be used for mapping is a process fraught with</w:t>
      </w:r>
      <w:r>
        <w:t xml:space="preserve"> </w:t>
      </w:r>
      <w:r>
        <w:t xml:space="preserve">methodological decisions that shape the resulting dataset. The goal of</w:t>
      </w:r>
      <w:r>
        <w:t xml:space="preserve"> </w:t>
      </w:r>
      <w:r>
        <w:t xml:space="preserve">this section is to make visible the choices that the project team has</w:t>
      </w:r>
      <w:r>
        <w:t xml:space="preserve"> </w:t>
      </w:r>
      <w:r>
        <w:t xml:space="preserve">made when transcribing and categorizing the data. The MGG project team</w:t>
      </w:r>
      <w:r>
        <w:t xml:space="preserve"> </w:t>
      </w:r>
      <w:r>
        <w:t xml:space="preserve">views the dataset and project visualizations as both output for a public</w:t>
      </w:r>
      <w:r>
        <w:t xml:space="preserve"> </w:t>
      </w:r>
      <w:r>
        <w:t xml:space="preserve">audience seeking to understand their own community’s history and as</w:t>
      </w:r>
      <w:r>
        <w:t xml:space="preserve"> </w:t>
      </w:r>
      <w:r>
        <w:t xml:space="preserve">tools for researchers interested in studying a variety of topics related</w:t>
      </w:r>
      <w:r>
        <w:t xml:space="preserve"> </w:t>
      </w:r>
      <w:r>
        <w:t xml:space="preserve">to historical gay life in the United States. Therefore, differentiating</w:t>
      </w:r>
      <w:r>
        <w:t xml:space="preserve"> </w:t>
      </w:r>
      <w:r>
        <w:t xml:space="preserve">between the different ways that latitude and longitude coordinates were</w:t>
      </w:r>
      <w:r>
        <w:t xml:space="preserve"> </w:t>
      </w:r>
      <w:r>
        <w:t xml:space="preserve">determined and documenting how the data was constructed, is essential in</w:t>
      </w:r>
      <w:r>
        <w:t xml:space="preserve"> </w:t>
      </w:r>
      <w:r>
        <w:t xml:space="preserve">making this data open and accessible.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The Damron Guides have historically been scarce and hard to access. Only</w:t>
      </w:r>
      <w:r>
        <w:t xml:space="preserve"> </w:t>
      </w:r>
      <w:r>
        <w:t xml:space="preserve">one library in the United States has an entire run and although the</w:t>
      </w:r>
      <w:r>
        <w:t xml:space="preserve"> </w:t>
      </w:r>
      <w:r>
        <w:t xml:space="preserve">Damron Guides have been digitized up until 1980 they are only available</w:t>
      </w:r>
      <w:r>
        <w:t xml:space="preserve"> </w:t>
      </w:r>
      <w:r>
        <w:t xml:space="preserve">via an academic subscription to the Alexander Street LGBT Thought and</w:t>
      </w:r>
      <w:r>
        <w:t xml:space="preserve"> </w:t>
      </w:r>
      <w:r>
        <w:t xml:space="preserve">Culture database. The MGG Team has worked in collaboration with the ONE</w:t>
      </w:r>
      <w:r>
        <w:t xml:space="preserve"> </w:t>
      </w:r>
      <w:r>
        <w:t xml:space="preserve">Archives at the University of Southern California to digitize the guides</w:t>
      </w:r>
      <w:r>
        <w:t xml:space="preserve"> </w:t>
      </w:r>
      <w:r>
        <w:t xml:space="preserve">from 1981 through 2005. These guides will soon be available through</w:t>
      </w:r>
      <w:r>
        <w:t xml:space="preserve"> </w:t>
      </w:r>
      <w:r>
        <w:t xml:space="preserve">USC’s library. However, digitization is only one step toward mapping</w:t>
      </w:r>
      <w:r>
        <w:t xml:space="preserve"> </w:t>
      </w:r>
      <w:r>
        <w:t xml:space="preserve">this data. In order to generate maps and visualizations based on the</w:t>
      </w:r>
      <w:r>
        <w:t xml:space="preserve"> </w:t>
      </w:r>
      <w:r>
        <w:t xml:space="preserve">Damron Guides, it is first necessary to first transcribe the data</w:t>
      </w:r>
      <w:r>
        <w:t xml:space="preserve"> </w:t>
      </w:r>
      <w:r>
        <w:t xml:space="preserve">included in the digitized images of the guides into text that is machine</w:t>
      </w:r>
      <w:r>
        <w:t xml:space="preserve"> </w:t>
      </w:r>
      <w:r>
        <w:t xml:space="preserve">readable.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The image above shows an example of listings in the Damron Guides. They</w:t>
      </w:r>
      <w:r>
        <w:t xml:space="preserve"> </w:t>
      </w:r>
      <w:r>
        <w:t xml:space="preserve">are grouped by state and then by city. A typical entry includes the name</w:t>
      </w:r>
      <w:r>
        <w:t xml:space="preserve"> </w:t>
      </w:r>
      <w:r>
        <w:t xml:space="preserve">of the establishment, an address, sometimes notes or warnings, and often</w:t>
      </w:r>
      <w:r>
        <w:t xml:space="preserve"> </w:t>
      </w:r>
      <w:r>
        <w:t xml:space="preserve">an</w:t>
      </w:r>
      <w:r>
        <w:t xml:space="preserve"> </w:t>
      </w:r>
      <w:r>
        <w:t xml:space="preserve">“</w:t>
      </w:r>
      <w:r>
        <w:t xml:space="preserve">Explanation of Listings</w:t>
      </w:r>
      <w:r>
        <w:t xml:space="preserve">”</w:t>
      </w:r>
      <w:r>
        <w:t xml:space="preserve"> </w:t>
      </w:r>
      <w:r>
        <w:t xml:space="preserve">which are the lettered designations</w:t>
      </w:r>
      <w:r>
        <w:t xml:space="preserve"> </w:t>
      </w:r>
      <w:r>
        <w:t xml:space="preserve">describing Damron’s categorization of the location such as</w:t>
      </w:r>
      <w:r>
        <w:t xml:space="preserve"> </w:t>
      </w:r>
      <w:r>
        <w:t xml:space="preserve">“</w:t>
      </w:r>
      <w:r>
        <w:t xml:space="preserve">(D)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t xml:space="preserve">dancing. The amenities changed over time and Damron regularly added,</w:t>
      </w:r>
      <w:r>
        <w:t xml:space="preserve"> </w:t>
      </w:r>
      <w:r>
        <w:t xml:space="preserve">removed, or changed the amenity for some categories. One notable change</w:t>
      </w:r>
      <w:r>
        <w:t xml:space="preserve"> </w:t>
      </w:r>
      <w:r>
        <w:t xml:space="preserve">is the amenity (G) for</w:t>
      </w:r>
      <w:r>
        <w:t xml:space="preserve"> </w:t>
      </w:r>
      <w:r>
        <w:t xml:space="preserve">“</w:t>
      </w:r>
      <w:r>
        <w:t xml:space="preserve">Girls, but seldom exclusively</w:t>
      </w:r>
      <w:r>
        <w:t xml:space="preserve">”</w:t>
      </w:r>
      <w:r>
        <w:t xml:space="preserve"> </w:t>
      </w:r>
      <w:r>
        <w:t xml:space="preserve">which appears</w:t>
      </w:r>
      <w:r>
        <w:t xml:space="preserve"> </w:t>
      </w:r>
      <w:r>
        <w:t xml:space="preserve">in the 1960s guides but is later changed to (L) for</w:t>
      </w:r>
      <w:r>
        <w:t xml:space="preserve"> </w:t>
      </w:r>
      <w:r>
        <w:t xml:space="preserve">“</w:t>
      </w:r>
      <w:r>
        <w:t xml:space="preserve">Ladies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eventually (W) for</w:t>
      </w:r>
      <w:r>
        <w:t xml:space="preserve"> </w:t>
      </w:r>
      <w:r>
        <w:t xml:space="preserve">“</w:t>
      </w:r>
      <w:r>
        <w:t xml:space="preserve">Women</w:t>
      </w:r>
      <w:r>
        <w:t xml:space="preserve">”</w:t>
      </w:r>
      <w:r>
        <w:t xml:space="preserve"> </w:t>
      </w:r>
      <w:r>
        <w:t xml:space="preserve">in the 1990s. This presents a unique</w:t>
      </w:r>
      <w:r>
        <w:t xml:space="preserve"> </w:t>
      </w:r>
      <w:r>
        <w:t xml:space="preserve">challenge for displaying this data. Another is the category (B) which</w:t>
      </w:r>
      <w:r>
        <w:t xml:space="preserve"> </w:t>
      </w:r>
      <w:r>
        <w:t xml:space="preserve">initially stands for</w:t>
      </w:r>
      <w:r>
        <w:t xml:space="preserve"> </w:t>
      </w:r>
      <w:r>
        <w:t xml:space="preserve">“</w:t>
      </w:r>
      <w:r>
        <w:t xml:space="preserve">Blacks Predominant</w:t>
      </w:r>
      <w:r>
        <w:t xml:space="preserve">”</w:t>
      </w:r>
      <w:r>
        <w:t xml:space="preserve"> </w:t>
      </w:r>
      <w:r>
        <w:t xml:space="preserve">and later is changed to</w:t>
      </w:r>
      <w:r>
        <w:t xml:space="preserve"> </w:t>
      </w:r>
      <w:r>
        <w:t xml:space="preserve">“</w:t>
      </w:r>
      <w:r>
        <w:t xml:space="preserve">Blacks Frequent</w:t>
      </w:r>
      <w:r>
        <w:t xml:space="preserve">”</w:t>
      </w:r>
      <w:r>
        <w:t xml:space="preserve">. In the 1990s this category is changed entirely and</w:t>
      </w:r>
      <w:r>
        <w:t xml:space="preserve"> </w:t>
      </w:r>
      <w:r>
        <w:t xml:space="preserve">appears as (MRC-AF) for</w:t>
      </w:r>
      <w:r>
        <w:t xml:space="preserve"> </w:t>
      </w:r>
      <w:r>
        <w:t xml:space="preserve">“</w:t>
      </w:r>
      <w:r>
        <w:t xml:space="preserve">Multi-Racial Clientele - African American.</w:t>
      </w:r>
      <w:r>
        <w:t xml:space="preserve">”</w:t>
      </w:r>
      <w:r>
        <w:t xml:space="preserve"> </w:t>
      </w:r>
      <w:r>
        <w:t xml:space="preserve">The changes in the language used to describe amenities is significant</w:t>
      </w:r>
      <w:r>
        <w:t xml:space="preserve"> </w:t>
      </w:r>
      <w:r>
        <w:t xml:space="preserve">and alludes to the way the guides were used. In the case of (B), for</w:t>
      </w:r>
      <w:r>
        <w:t xml:space="preserve"> </w:t>
      </w:r>
      <w:r>
        <w:t xml:space="preserve">example, the categorization likely served as a warning to white male</w:t>
      </w:r>
      <w:r>
        <w:t xml:space="preserve"> </w:t>
      </w:r>
      <w:r>
        <w:t xml:space="preserve">patrons who would not want to visit a space that wasn’t segregated. The</w:t>
      </w:r>
      <w:r>
        <w:t xml:space="preserve"> </w:t>
      </w:r>
      <w:r>
        <w:t xml:space="preserve">amenity categorization that Damron used reflected a particular social</w:t>
      </w:r>
      <w:r>
        <w:t xml:space="preserve"> </w:t>
      </w:r>
      <w:r>
        <w:t xml:space="preserve">vision of the gay world and it is crucial to grapple with the ways this</w:t>
      </w:r>
      <w:r>
        <w:t xml:space="preserve"> </w:t>
      </w:r>
      <w:r>
        <w:t xml:space="preserve">shapes the dataset. Our data mirrors the information included in each</w:t>
      </w:r>
      <w:r>
        <w:t xml:space="preserve"> </w:t>
      </w:r>
      <w:r>
        <w:t xml:space="preserve">listing as closely as possible and tries to create a faithful recreation</w:t>
      </w:r>
      <w:r>
        <w:t xml:space="preserve"> </w:t>
      </w:r>
      <w:r>
        <w:t xml:space="preserve">of the primary source. We purposely maintain the categories that Damron</w:t>
      </w:r>
      <w:r>
        <w:t xml:space="preserve"> </w:t>
      </w:r>
      <w:r>
        <w:t xml:space="preserve">used because they are important for understanding the social context in</w:t>
      </w:r>
      <w:r>
        <w:t xml:space="preserve"> </w:t>
      </w:r>
      <w:r>
        <w:t xml:space="preserve">which the terms were used. Questions of representing categories like the</w:t>
      </w:r>
      <w:r>
        <w:t xml:space="preserve"> </w:t>
      </w:r>
      <w:r>
        <w:t xml:space="preserve">ones Damron includes are related to a larger scholarly literature about</w:t>
      </w:r>
      <w:r>
        <w:t xml:space="preserve"> </w:t>
      </w:r>
      <w:r>
        <w:t xml:space="preserve">data, archives, and specifically queer data.</w:t>
      </w:r>
      <w:r>
        <w:t xml:space="preserve"> </w:t>
      </w:r>
      <w:r>
        <w:rPr>
          <w:iCs/>
          <w:i/>
        </w:rPr>
        <w:t xml:space="preserve">D’Ignazio, Klein</w:t>
      </w:r>
      <w:r>
        <w:rPr>
          <w:iCs/>
          <w:i/>
        </w:rPr>
        <w:t xml:space="preserve"> </w:t>
      </w:r>
      <w:r>
        <w:rPr>
          <w:iCs/>
          <w:i/>
        </w:rPr>
        <w:t xml:space="preserve">2020</w:t>
      </w:r>
      <w:r>
        <w:t xml:space="preserve">,</w:t>
      </w:r>
      <w:r>
        <w:t xml:space="preserve"> </w:t>
      </w:r>
      <w:r>
        <w:rPr>
          <w:iCs/>
          <w:i/>
        </w:rPr>
        <w:t xml:space="preserve">Browne 2010</w:t>
      </w:r>
      <w:r>
        <w:t xml:space="preserve">,</w:t>
      </w:r>
      <w:r>
        <w:t xml:space="preserve"> </w:t>
      </w:r>
      <w:r>
        <w:rPr>
          <w:iCs/>
          <w:i/>
        </w:rPr>
        <w:t xml:space="preserve">Guyan, Mandal, Kidd 2022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While we have chosen to maintain the categorization assigned by Damron</w:t>
      </w:r>
      <w:r>
        <w:t xml:space="preserve"> </w:t>
      </w:r>
      <w:r>
        <w:t xml:space="preserve">and we use the term</w:t>
      </w:r>
      <w:r>
        <w:t xml:space="preserve"> </w:t>
      </w:r>
      <w:r>
        <w:t xml:space="preserve">“</w:t>
      </w:r>
      <w:r>
        <w:t xml:space="preserve">Amenity Feature</w:t>
      </w:r>
      <w:r>
        <w:t xml:space="preserve">”</w:t>
      </w:r>
      <w:r>
        <w:t xml:space="preserve"> </w:t>
      </w:r>
      <w:r>
        <w:t xml:space="preserve">to describe these categories, we</w:t>
      </w:r>
      <w:r>
        <w:t xml:space="preserve"> </w:t>
      </w:r>
      <w:r>
        <w:t xml:space="preserve">have also added our own classification in the</w:t>
      </w:r>
      <w:r>
        <w:t xml:space="preserve"> </w:t>
      </w:r>
      <w:r>
        <w:t xml:space="preserve">“</w:t>
      </w:r>
      <w:r>
        <w:t xml:space="preserve">Type</w:t>
      </w:r>
      <w:r>
        <w:t xml:space="preserve">”</w:t>
      </w:r>
      <w:r>
        <w:t xml:space="preserve"> </w:t>
      </w:r>
      <w:r>
        <w:t xml:space="preserve">field. Between</w:t>
      </w:r>
      <w:r>
        <w:t xml:space="preserve"> </w:t>
      </w:r>
      <w:r>
        <w:t xml:space="preserve">1965 and 1983, the type field goes beyond Damron’s categorization by</w:t>
      </w:r>
      <w:r>
        <w:t xml:space="preserve"> </w:t>
      </w:r>
      <w:r>
        <w:t xml:space="preserve">describing locations as one or more of the following types: Bars/Clubs,</w:t>
      </w:r>
      <w:r>
        <w:t xml:space="preserve"> </w:t>
      </w:r>
      <w:r>
        <w:t xml:space="preserve">Hotels, Church, Theatre, Restaurant, Business, Baths, Book Stores or</w:t>
      </w:r>
      <w:r>
        <w:t xml:space="preserve"> </w:t>
      </w:r>
      <w:r>
        <w:t xml:space="preserve">Cruising Area. While some of our type designations overlap with Damron’s</w:t>
      </w:r>
      <w:r>
        <w:t xml:space="preserve"> </w:t>
      </w:r>
      <w:r>
        <w:t xml:space="preserve">categorization, we note that locations can often function as multiple</w:t>
      </w:r>
      <w:r>
        <w:t xml:space="preserve"> </w:t>
      </w:r>
      <w:r>
        <w:t xml:space="preserve">types. For example, many bars were located inside hotels and in order to</w:t>
      </w:r>
      <w:r>
        <w:t xml:space="preserve"> </w:t>
      </w:r>
      <w:r>
        <w:t xml:space="preserve">track this unique kind of space we’ve made these locations both bars and</w:t>
      </w:r>
      <w:r>
        <w:t xml:space="preserve"> </w:t>
      </w:r>
      <w:r>
        <w:t xml:space="preserve">hotels. Likewise, in the cases where a straight establishment (like a</w:t>
      </w:r>
      <w:r>
        <w:t xml:space="preserve"> </w:t>
      </w:r>
      <w:r>
        <w:t xml:space="preserve">mall) is noted for being</w:t>
      </w:r>
      <w:r>
        <w:t xml:space="preserve"> </w:t>
      </w:r>
      <w:r>
        <w:t xml:space="preserve">“</w:t>
      </w:r>
      <w:r>
        <w:t xml:space="preserve">Cruisy</w:t>
      </w:r>
      <w:r>
        <w:t xml:space="preserve">”</w:t>
      </w:r>
      <w:r>
        <w:t xml:space="preserve"> </w:t>
      </w:r>
      <w:r>
        <w:t xml:space="preserve">but is not listed under Cruising</w:t>
      </w:r>
      <w:r>
        <w:t xml:space="preserve"> </w:t>
      </w:r>
      <w:r>
        <w:t xml:space="preserve">Areas in the guide, we’ve assigned the type of location as Cruising</w:t>
      </w:r>
      <w:r>
        <w:t xml:space="preserve"> </w:t>
      </w:r>
      <w:r>
        <w:t xml:space="preserve">Area. As the guides grow in length the diversity of business types</w:t>
      </w:r>
      <w:r>
        <w:t xml:space="preserve"> </w:t>
      </w:r>
      <w:r>
        <w:t xml:space="preserve">increases but Damron’s own classification system does not account for</w:t>
      </w:r>
      <w:r>
        <w:t xml:space="preserve"> </w:t>
      </w:r>
      <w:r>
        <w:t xml:space="preserve">the rise in bookstores, theaters, or escort services listed in the</w:t>
      </w:r>
      <w:r>
        <w:t xml:space="preserve"> </w:t>
      </w:r>
      <w:r>
        <w:t xml:space="preserve">guides. We’ve added categories to account for such locations making the</w:t>
      </w:r>
      <w:r>
        <w:t xml:space="preserve"> </w:t>
      </w:r>
      <w:r>
        <w:t xml:space="preserve">type classification more robust and nuanced than Damron’s.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A tibble: 4 × 3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&lt;chr&gt;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&lt;int&gt;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&lt;chr&gt;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Geocoded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Google Verified 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65.98%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Location could not be verified. General city or location coordinates used.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Verified 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22.24%</w:t>
            </w:r>
          </w:p>
        </w:tc>
      </w:tr>
    </w:tbl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After transcribing and categorizing the data contained in the guide, it</w:t>
      </w:r>
      <w:r>
        <w:t xml:space="preserve"> </w:t>
      </w:r>
      <w:r>
        <w:t xml:space="preserve">was necessary to associate the location’s address with spatial longitude</w:t>
      </w:r>
      <w:r>
        <w:t xml:space="preserve"> </w:t>
      </w:r>
      <w:r>
        <w:t xml:space="preserve">and latitude coordinates so that they could be plotted onto a map. This</w:t>
      </w:r>
      <w:r>
        <w:t xml:space="preserve"> </w:t>
      </w:r>
      <w:r>
        <w:t xml:space="preserve">process is known as geocoding. Roughly 34% of the entries included in</w:t>
      </w:r>
      <w:r>
        <w:t xml:space="preserve"> </w:t>
      </w:r>
      <w:r>
        <w:t xml:space="preserve">the Damron Address Books between 1965 and 1985 were addresses that we</w:t>
      </w:r>
      <w:r>
        <w:t xml:space="preserve"> </w:t>
      </w:r>
      <w:r>
        <w:t xml:space="preserve">deemed</w:t>
      </w:r>
      <w:r>
        <w:t xml:space="preserve"> </w:t>
      </w:r>
      <w:r>
        <w:t xml:space="preserve">“</w:t>
      </w:r>
      <w:r>
        <w:t xml:space="preserve">unclear.</w:t>
      </w:r>
      <w:r>
        <w:t xml:space="preserve">”</w:t>
      </w:r>
      <w:r>
        <w:t xml:space="preserve"> </w:t>
      </w:r>
      <w:r>
        <w:t xml:space="preserve">This meant that the addresses were either vague and</w:t>
      </w:r>
      <w:r>
        <w:t xml:space="preserve"> </w:t>
      </w:r>
      <w:r>
        <w:t xml:space="preserve">un-mappable locations (i.e. </w:t>
      </w:r>
      <w:r>
        <w:t xml:space="preserve">“</w:t>
      </w:r>
      <w:r>
        <w:t xml:space="preserve">Inquire Locally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U.S. Hwy 67</w:t>
      </w:r>
      <w:r>
        <w:t xml:space="preserve">”</w:t>
      </w:r>
      <w:r>
        <w:t xml:space="preserve">) or</w:t>
      </w:r>
      <w:r>
        <w:t xml:space="preserve"> </w:t>
      </w:r>
      <w:r>
        <w:t xml:space="preserve">were locations that had descriptive street addresses that required us to</w:t>
      </w:r>
      <w:r>
        <w:t xml:space="preserve"> </w:t>
      </w:r>
      <w:r>
        <w:t xml:space="preserve">identify them by hand (i.e. Rice Park or</w:t>
      </w:r>
      <w:r>
        <w:t xml:space="preserve"> </w:t>
      </w:r>
      <w:r>
        <w:t xml:space="preserve">‘</w:t>
      </w:r>
      <w:r>
        <w:t xml:space="preserve">Primrose Path</w:t>
      </w:r>
      <w:r>
        <w:t xml:space="preserve">’</w:t>
      </w:r>
      <w:r>
        <w:t xml:space="preserve"> </w:t>
      </w:r>
      <w:r>
        <w:t xml:space="preserve">– Senate</w:t>
      </w:r>
      <w:r>
        <w:t xml:space="preserve"> </w:t>
      </w:r>
      <w:r>
        <w:t xml:space="preserve">St. near Capitol). Of these</w:t>
      </w:r>
      <w:r>
        <w:t xml:space="preserve"> </w:t>
      </w:r>
      <w:r>
        <w:t xml:space="preserve">“</w:t>
      </w:r>
      <w:r>
        <w:t xml:space="preserve">unclear locations</w:t>
      </w:r>
      <w:r>
        <w:t xml:space="preserve">”</w:t>
      </w:r>
      <w:r>
        <w:t xml:space="preserve"> </w:t>
      </w:r>
      <w:r>
        <w:t xml:space="preserve">we were able to</w:t>
      </w:r>
      <w:r>
        <w:t xml:space="preserve"> </w:t>
      </w:r>
      <w:r>
        <w:t xml:space="preserve">identify correct locations for more than half. Addresses listed as</w:t>
      </w:r>
      <w:r>
        <w:t xml:space="preserve"> </w:t>
      </w:r>
      <w:r>
        <w:t xml:space="preserve">“</w:t>
      </w:r>
      <w:r>
        <w:t xml:space="preserve">Verified Locations</w:t>
      </w:r>
      <w:r>
        <w:t xml:space="preserve">”</w:t>
      </w:r>
      <w:r>
        <w:t xml:space="preserve"> </w:t>
      </w:r>
      <w:r>
        <w:t xml:space="preserve">denote the locations that were found by hand and</w:t>
      </w:r>
      <w:r>
        <w:t xml:space="preserve"> </w:t>
      </w:r>
      <w:r>
        <w:t xml:space="preserve">make up about 22% of the dataset.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However, there were many locations in which we were unable to associate</w:t>
      </w:r>
      <w:r>
        <w:t xml:space="preserve"> </w:t>
      </w:r>
      <w:r>
        <w:t xml:space="preserve">a geographic location. Often these were locations that simply stated</w:t>
      </w:r>
      <w:r>
        <w:t xml:space="preserve"> </w:t>
      </w:r>
      <w:r>
        <w:t xml:space="preserve">“</w:t>
      </w:r>
      <w:r>
        <w:t xml:space="preserve">Inquire locally</w:t>
      </w:r>
      <w:r>
        <w:t xml:space="preserve">”</w:t>
      </w:r>
      <w:r>
        <w:t xml:space="preserve"> </w:t>
      </w:r>
      <w:r>
        <w:t xml:space="preserve">or where the location was simply too vague to</w:t>
      </w:r>
      <w:r>
        <w:t xml:space="preserve"> </w:t>
      </w:r>
      <w:r>
        <w:t xml:space="preserve">confidently identify. These locations make up 12% of the dataset and</w:t>
      </w:r>
      <w:r>
        <w:t xml:space="preserve"> </w:t>
      </w:r>
      <w:r>
        <w:t xml:space="preserve">are marked by a note in the status column that reads:</w:t>
      </w:r>
      <w:r>
        <w:t xml:space="preserve"> </w:t>
      </w:r>
      <w:r>
        <w:t xml:space="preserve">“</w:t>
      </w:r>
      <w:r>
        <w:t xml:space="preserve">Location could</w:t>
      </w:r>
      <w:r>
        <w:t xml:space="preserve"> </w:t>
      </w:r>
      <w:r>
        <w:t xml:space="preserve">not be verified. General city or location coordinates used.</w:t>
      </w:r>
      <w:r>
        <w:t xml:space="preserve">”</w:t>
      </w:r>
      <w:r>
        <w:t xml:space="preserve"> </w:t>
      </w:r>
      <w:r>
        <w:t xml:space="preserve">Rather</w:t>
      </w:r>
      <w:r>
        <w:t xml:space="preserve"> </w:t>
      </w:r>
      <w:r>
        <w:t xml:space="preserve">than ignoring these locations, we have opted to use general city</w:t>
      </w:r>
      <w:r>
        <w:t xml:space="preserve"> </w:t>
      </w:r>
      <w:r>
        <w:t xml:space="preserve">coordinates for them. This means, however, that the default map shows</w:t>
      </w:r>
      <w:r>
        <w:t xml:space="preserve"> </w:t>
      </w:r>
      <w:r>
        <w:t xml:space="preserve">all locations and there are frequently clusters of locations with</w:t>
      </w:r>
      <w:r>
        <w:t xml:space="preserve"> </w:t>
      </w:r>
      <w:r>
        <w:t xml:space="preserve">general coordinates mixed with verified locations. We’ve opted to</w:t>
      </w:r>
      <w:r>
        <w:t xml:space="preserve"> </w:t>
      </w:r>
      <w:r>
        <w:t xml:space="preserve">include these locations by default to demonstrate the growth of LGBTQ</w:t>
      </w:r>
      <w:r>
        <w:t xml:space="preserve"> </w:t>
      </w:r>
      <w:r>
        <w:t xml:space="preserve">spaces over time; however, we recognize that these locations can be</w:t>
      </w:r>
      <w:r>
        <w:t xml:space="preserve"> </w:t>
      </w:r>
      <w:r>
        <w:t xml:space="preserve">somewhat misleading. Therefore, we have included a checkbox on the map</w:t>
      </w:r>
      <w:r>
        <w:t xml:space="preserve"> </w:t>
      </w:r>
      <w:r>
        <w:t xml:space="preserve">controls that will filter the map to show only verified locations.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The resulting dataset has a column that differentiates between three</w:t>
      </w:r>
      <w:r>
        <w:t xml:space="preserve"> </w:t>
      </w:r>
      <w:r>
        <w:t xml:space="preserve">types of locations: *</w:t>
      </w:r>
      <w:r>
        <w:t xml:space="preserve"> </w:t>
      </w:r>
      <w:r>
        <w:rPr>
          <w:bCs/>
          <w:b/>
        </w:rPr>
        <w:t xml:space="preserve">Google Verified Location:</w:t>
      </w:r>
      <w:r>
        <w:t xml:space="preserve"> </w:t>
      </w:r>
      <w:r>
        <w:t xml:space="preserve">A location that</w:t>
      </w:r>
      <w:r>
        <w:t xml:space="preserve"> </w:t>
      </w:r>
      <w:r>
        <w:t xml:space="preserve">was able to be verified using Google’s Geocoding API. *</w:t>
      </w:r>
      <w:r>
        <w:t xml:space="preserve"> </w:t>
      </w:r>
      <w:r>
        <w:rPr>
          <w:bCs/>
          <w:b/>
        </w:rPr>
        <w:t xml:space="preserve">Verified</w:t>
      </w:r>
      <w:r>
        <w:rPr>
          <w:bCs/>
          <w:b/>
        </w:rPr>
        <w:t xml:space="preserve"> </w:t>
      </w:r>
      <w:r>
        <w:rPr>
          <w:bCs/>
          <w:b/>
        </w:rPr>
        <w:t xml:space="preserve">Location:</w:t>
      </w:r>
      <w:r>
        <w:t xml:space="preserve"> </w:t>
      </w:r>
      <w:r>
        <w:t xml:space="preserve">If a location was not a standard address that could be</w:t>
      </w:r>
      <w:r>
        <w:t xml:space="preserve"> </w:t>
      </w:r>
      <w:r>
        <w:t xml:space="preserve">geocoded, we attempted to verify it manually. A</w:t>
      </w:r>
      <w:r>
        <w:t xml:space="preserve"> </w:t>
      </w:r>
      <w:r>
        <w:t xml:space="preserve">“</w:t>
      </w:r>
      <w:r>
        <w:t xml:space="preserve">verified location</w:t>
      </w:r>
      <w:r>
        <w:t xml:space="preserve">”</w:t>
      </w:r>
      <w:r>
        <w:t xml:space="preserve"> </w:t>
      </w:r>
      <w:r>
        <w:t xml:space="preserve">means that the location was verified manually by a member of the MGG</w:t>
      </w:r>
      <w:r>
        <w:t xml:space="preserve"> </w:t>
      </w:r>
      <w:r>
        <w:t xml:space="preserve">team. *</w:t>
      </w:r>
      <w:r>
        <w:t xml:space="preserve"> </w:t>
      </w:r>
      <w:r>
        <w:rPr>
          <w:bCs/>
          <w:b/>
        </w:rPr>
        <w:t xml:space="preserve">Location could not be verified.</w:t>
      </w:r>
      <w:r>
        <w:t xml:space="preserve"> </w:t>
      </w:r>
      <w:r>
        <w:t xml:space="preserve">General city or</w:t>
      </w:r>
      <w:r>
        <w:t xml:space="preserve"> </w:t>
      </w:r>
      <w:r>
        <w:t xml:space="preserve">location coordinates used: For locations that our team was not able to</w:t>
      </w:r>
      <w:r>
        <w:t xml:space="preserve"> </w:t>
      </w:r>
      <w:r>
        <w:t xml:space="preserve">verify manually, we’ve opted to include the general coordinates for the</w:t>
      </w:r>
      <w:r>
        <w:t xml:space="preserve"> </w:t>
      </w:r>
      <w:r>
        <w:t xml:space="preserve">city. Because these generalized locations can skew the map and provide a</w:t>
      </w:r>
      <w:r>
        <w:t xml:space="preserve"> </w:t>
      </w:r>
      <w:r>
        <w:t xml:space="preserve">false sense of the geographic landscape of a city, we’ve included a</w:t>
      </w:r>
      <w:r>
        <w:t xml:space="preserve"> </w:t>
      </w:r>
      <w:r>
        <w:t xml:space="preserve">checkbox on our app that allows users to filter out these locations and</w:t>
      </w:r>
      <w:r>
        <w:t xml:space="preserve"> </w:t>
      </w:r>
      <w:r>
        <w:t xml:space="preserve">look only at verified locations. However, we’ve opted to include them by</w:t>
      </w:r>
      <w:r>
        <w:t xml:space="preserve"> </w:t>
      </w:r>
      <w:r>
        <w:t xml:space="preserve">default in the map in order to depict the scale of the growth in LGBTQ</w:t>
      </w:r>
      <w:r>
        <w:t xml:space="preserve"> </w:t>
      </w:r>
      <w:r>
        <w:t xml:space="preserve">establishments between 1965 and 1985.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It would be remiss not to mention that digital history is inherently</w:t>
      </w:r>
      <w:r>
        <w:t xml:space="preserve"> </w:t>
      </w:r>
      <w:r>
        <w:t xml:space="preserve">collaborative and that is especially true for this project. Although</w:t>
      </w:r>
      <w:r>
        <w:t xml:space="preserve"> </w:t>
      </w:r>
      <w:r>
        <w:t xml:space="preserve">this article is single authored,</w:t>
      </w:r>
      <w:r>
        <w:t xml:space="preserve"> </w:t>
      </w:r>
      <w:r>
        <w:rPr>
          <w:iCs/>
          <w:i/>
        </w:rPr>
        <w:t xml:space="preserve">Mapping the Gay Guides</w:t>
      </w:r>
      <w:r>
        <w:t xml:space="preserve"> </w:t>
      </w:r>
      <w:r>
        <w:t xml:space="preserve">is a</w:t>
      </w:r>
      <w:r>
        <w:t xml:space="preserve"> </w:t>
      </w:r>
      <w:r>
        <w:t xml:space="preserve">collaboration between myself and Dr. Eric Gonzaba. By the time the</w:t>
      </w:r>
      <w:r>
        <w:t xml:space="preserve"> </w:t>
      </w:r>
      <w:r>
        <w:t xml:space="preserve">project is finished, MGG will feature more than 150,000 locations.</w:t>
      </w:r>
      <w:r>
        <w:t xml:space="preserve"> </w:t>
      </w:r>
      <w:r>
        <w:t xml:space="preserve">Creating this data is a monumental effort and it wouldn’t be possible</w:t>
      </w:r>
      <w:r>
        <w:t xml:space="preserve"> </w:t>
      </w:r>
      <w:r>
        <w:t xml:space="preserve">without our team of Graduate Research Assistants and interns. Most of</w:t>
      </w:r>
      <w:r>
        <w:t xml:space="preserve"> </w:t>
      </w:r>
      <w:r>
        <w:t xml:space="preserve">the transcription has been completed by Graduate Research Assistants in</w:t>
      </w:r>
      <w:r>
        <w:t xml:space="preserve"> </w:t>
      </w:r>
      <w:r>
        <w:t xml:space="preserve">the Department of American Studies at California State University,</w:t>
      </w:r>
      <w:r>
        <w:t xml:space="preserve"> </w:t>
      </w:r>
      <w:r>
        <w:t xml:space="preserve">Fullerton with smaller sections completed by interns from the Irma Lerma</w:t>
      </w:r>
      <w:r>
        <w:t xml:space="preserve"> </w:t>
      </w:r>
      <w:r>
        <w:t xml:space="preserve">Rangel Young Women’s Leadership School and St. Mary’s University. The</w:t>
      </w:r>
      <w:r>
        <w:t xml:space="preserve"> </w:t>
      </w:r>
      <w:r>
        <w:t xml:space="preserve">work to identify and locate unclear addresses can be attributed to</w:t>
      </w:r>
      <w:r>
        <w:t xml:space="preserve"> </w:t>
      </w:r>
      <w:r>
        <w:t xml:space="preserve">graduate students at Clemson University and in particular, Lucas Avelar,</w:t>
      </w:r>
      <w:r>
        <w:t xml:space="preserve"> </w:t>
      </w:r>
      <w:r>
        <w:t xml:space="preserve">who is a Ph.D. student in Clemson’s Digital History Ph.D. program and</w:t>
      </w:r>
      <w:r>
        <w:t xml:space="preserve"> </w:t>
      </w:r>
      <w:r>
        <w:t xml:space="preserve">has served as the project’s Data Manager during his first two years at</w:t>
      </w:r>
      <w:r>
        <w:t xml:space="preserve"> </w:t>
      </w:r>
      <w:r>
        <w:t xml:space="preserve">Clemson. A full list of the team that has made this project possible</w:t>
      </w:r>
      <w:r>
        <w:t xml:space="preserve"> </w:t>
      </w:r>
      <w:r>
        <w:t xml:space="preserve">over its lifecycle can be found on</w:t>
      </w:r>
      <w:r>
        <w:t xml:space="preserve"> </w:t>
      </w:r>
      <w:hyperlink r:id="rId30">
        <w:r>
          <w:rPr>
            <w:rStyle w:val="Hyperlink"/>
          </w:rPr>
          <w:t xml:space="preserve">the project’s website.</w:t>
        </w:r>
      </w:hyperlink>
    </w:p>
    <w:p>
      <w:pPr>
        <w:pStyle w:val="BodyText"/>
      </w:pPr>
      <w:r>
        <w:t xml:space="preserve">END HERMENEUTICS</w:t>
      </w:r>
    </w:p>
    <w:bookmarkEnd w:id="31"/>
    <w:bookmarkStart w:id="32" w:name="X98e586d4d6dbaa534ef36e326ca755833e6a210"/>
    <w:p>
      <w:pPr>
        <w:pStyle w:val="Heading2"/>
      </w:pPr>
      <w:r>
        <w:rPr>
          <w:iCs/>
          <w:i/>
        </w:rPr>
        <w:t xml:space="preserve">Mapping the Gay Guides</w:t>
      </w:r>
      <w:r>
        <w:t xml:space="preserve">: A Tool for</w:t>
      </w:r>
      <w:r>
        <w:t xml:space="preserve"> </w:t>
      </w:r>
      <w:r>
        <w:t xml:space="preserve">Visualizing Gay</w:t>
      </w:r>
      <w:r>
        <w:t xml:space="preserve"> </w:t>
      </w:r>
      <w:r>
        <w:t xml:space="preserve">Life</w:t>
      </w:r>
    </w:p>
    <w:p>
      <w:pPr>
        <w:pStyle w:val="FirstParagraph"/>
      </w:pPr>
      <w:r>
        <w:t xml:space="preserve">Despite its limitations, the data in Damron’s guides is still valuable.</w:t>
      </w:r>
      <w:r>
        <w:t xml:space="preserve"> </w:t>
      </w:r>
      <w:r>
        <w:t xml:space="preserve">MGG takes the guides and digitizes then transcribes them. The result is</w:t>
      </w:r>
      <w:r>
        <w:t xml:space="preserve"> </w:t>
      </w:r>
      <w:r>
        <w:t xml:space="preserve">usable, functioning data that allows researchers to make connections</w:t>
      </w:r>
      <w:r>
        <w:t xml:space="preserve"> </w:t>
      </w:r>
      <w:r>
        <w:t xml:space="preserve">between historical queer communities. Mapping this data allows</w:t>
      </w:r>
      <w:r>
        <w:t xml:space="preserve"> </w:t>
      </w:r>
      <w:r>
        <w:t xml:space="preserve">researchers and community members to examine the distribution of</w:t>
      </w:r>
      <w:r>
        <w:t xml:space="preserve"> </w:t>
      </w:r>
      <w:r>
        <w:t xml:space="preserve">locations and explore the growth of the queer communities over time. In</w:t>
      </w:r>
      <w:r>
        <w:t xml:space="preserve"> </w:t>
      </w:r>
      <w:r>
        <w:t xml:space="preserve">the U.S. South, for example, you can explore 154 queer spots across</w:t>
      </w:r>
      <w:r>
        <w:t xml:space="preserve"> </w:t>
      </w:r>
      <w:r>
        <w:t xml:space="preserve">twelve states in 1965 to over a thousand locations in those same states</w:t>
      </w:r>
      <w:r>
        <w:t xml:space="preserve"> </w:t>
      </w:r>
      <w:r>
        <w:t xml:space="preserve">by 1980. Damron’s use of letters and symbols to designate certain</w:t>
      </w:r>
      <w:r>
        <w:t xml:space="preserve"> </w:t>
      </w:r>
      <w:r>
        <w:t xml:space="preserve">features of bars (the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Blacks frequent,</w:t>
      </w:r>
      <w:r>
        <w:t xml:space="preserve">”</w:t>
      </w:r>
      <w:r>
        <w:t xml:space="preserve"> </w:t>
      </w:r>
      <w:r>
        <w:t xml:space="preserve">for example) allows</w:t>
      </w:r>
      <w:r>
        <w:t xml:space="preserve"> </w:t>
      </w:r>
      <w:r>
        <w:t xml:space="preserve">users to navigate through nuances in queer geography.</w:t>
      </w:r>
      <w:r>
        <w:t xml:space="preserve"> </w:t>
      </w:r>
      <w:r>
        <w:rPr>
          <w:iCs/>
          <w:i/>
        </w:rPr>
        <w:t xml:space="preserve">Mapping the</w:t>
      </w:r>
      <w:r>
        <w:rPr>
          <w:iCs/>
          <w:i/>
        </w:rPr>
        <w:t xml:space="preserve"> </w:t>
      </w:r>
      <w:r>
        <w:rPr>
          <w:iCs/>
          <w:i/>
        </w:rPr>
        <w:t xml:space="preserve">Gay Guides</w:t>
      </w:r>
      <w:r>
        <w:t xml:space="preserve"> </w:t>
      </w:r>
      <w:r>
        <w:t xml:space="preserve">turns the incredible textual documents of gay travel guides</w:t>
      </w:r>
      <w:r>
        <w:t xml:space="preserve"> </w:t>
      </w:r>
      <w:r>
        <w:t xml:space="preserve">into accessible visualizations, useful in exploring change in queer</w:t>
      </w:r>
      <w:r>
        <w:t xml:space="preserve"> </w:t>
      </w:r>
      <w:r>
        <w:t xml:space="preserve">communities over time.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Returning to the example of Jackson, it is possible to use the mapping</w:t>
      </w:r>
      <w:r>
        <w:t xml:space="preserve"> </w:t>
      </w:r>
      <w:r>
        <w:t xml:space="preserve">visualization on the MGG website to zoom in on Mississippi specifically</w:t>
      </w:r>
      <w:r>
        <w:t xml:space="preserve"> </w:t>
      </w:r>
      <w:r>
        <w:t xml:space="preserve">and examine the entries across multiple years. The map reveals that by</w:t>
      </w:r>
      <w:r>
        <w:t xml:space="preserve"> </w:t>
      </w:r>
      <w:r>
        <w:t xml:space="preserve">1985 there were 57 entries in Mississippi, up from just 7 in 1965. Given</w:t>
      </w:r>
      <w:r>
        <w:t xml:space="preserve"> </w:t>
      </w:r>
      <w:r>
        <w:t xml:space="preserve">the dramatic changes that occurred for LGBTQ Americans in the 1970s,</w:t>
      </w:r>
      <w:r>
        <w:t xml:space="preserve"> </w:t>
      </w:r>
      <w:r>
        <w:t xml:space="preserve">growth is not overly surprising. Zooming in allows users to look</w:t>
      </w:r>
      <w:r>
        <w:t xml:space="preserve"> </w:t>
      </w:r>
      <w:r>
        <w:t xml:space="preserve">specifically at Jackson in 1980 where just three locations appear: Mae’s</w:t>
      </w:r>
      <w:r>
        <w:t xml:space="preserve"> </w:t>
      </w:r>
      <w:r>
        <w:t xml:space="preserve">Cabaret, the Holiday Inn, and Smith Park which is noted to be (AYOR) or</w:t>
      </w:r>
      <w:r>
        <w:t xml:space="preserve"> </w:t>
      </w:r>
      <w:r>
        <w:t xml:space="preserve">“</w:t>
      </w:r>
      <w:r>
        <w:t xml:space="preserve">At Your Own Risk</w:t>
      </w:r>
      <w:r>
        <w:t xml:space="preserve">”</w:t>
      </w:r>
      <w:r>
        <w:t xml:space="preserve"> </w:t>
      </w:r>
      <w:r>
        <w:t xml:space="preserve">signaling the potential of police presence in the</w:t>
      </w:r>
      <w:r>
        <w:t xml:space="preserve"> </w:t>
      </w:r>
      <w:r>
        <w:t xml:space="preserve">park.</w:t>
      </w:r>
    </w:p>
    <w:p>
      <w:pPr>
        <w:pStyle w:val="BodyText"/>
      </w:pPr>
      <w:r>
        <w:t xml:space="preserve">A data.frame: 3 × 4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streetaddress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amenityfeatures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&lt;chr&gt;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&lt;chr&gt;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&lt;chr&gt;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&lt;chr&gt;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Holiday Inn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Cruisy Area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Mae’s Cabaret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(Some ladies) (Sun. - Thur. 8-12pm, Fri. &amp; Sat. 8pm-3am) (Disco on weekends) (Occasional shows)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 W. Amite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(P),(D),(L),(PT),(BYOB),(WE),(*),(S)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Smith Park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Cruisy Area,(AYOR)</w:t>
            </w:r>
          </w:p>
        </w:tc>
      </w:tr>
    </w:tbl>
    <w:p>
      <w:pPr>
        <w:pStyle w:val="BodyText"/>
      </w:pPr>
      <w:r>
        <w:t xml:space="preserve">The guides were constantly evolving and the details of Damron’s</w:t>
      </w:r>
      <w:r>
        <w:t xml:space="preserve"> </w:t>
      </w:r>
      <w:r>
        <w:t xml:space="preserve">methodology for including entries, especially in the early editions of</w:t>
      </w:r>
      <w:r>
        <w:t xml:space="preserve"> </w:t>
      </w:r>
      <w:r>
        <w:t xml:space="preserve">the guide, is unknown. However, the</w:t>
      </w:r>
      <w:r>
        <w:t xml:space="preserve"> </w:t>
      </w:r>
      <w:r>
        <w:t xml:space="preserve">“</w:t>
      </w:r>
      <w:r>
        <w:t xml:space="preserve">Publishers Notes</w:t>
      </w:r>
      <w:r>
        <w:t xml:space="preserve">”</w:t>
      </w:r>
      <w:r>
        <w:t xml:space="preserve"> </w:t>
      </w:r>
      <w:r>
        <w:t xml:space="preserve">in each edition</w:t>
      </w:r>
      <w:r>
        <w:t xml:space="preserve"> </w:t>
      </w:r>
      <w:r>
        <w:t xml:space="preserve">suggest that the guides were a mix of locations that Damron identified</w:t>
      </w:r>
      <w:r>
        <w:t xml:space="preserve"> </w:t>
      </w:r>
      <w:r>
        <w:t xml:space="preserve">while traveling the country and crowdsourced information from</w:t>
      </w:r>
      <w:r>
        <w:t xml:space="preserve"> </w:t>
      </w:r>
      <w:r>
        <w:t xml:space="preserve">individuals and businesses who would send letters. For example, in the</w:t>
      </w:r>
      <w:r>
        <w:t xml:space="preserve"> </w:t>
      </w:r>
      <w:r>
        <w:t xml:space="preserve">1969 guide’s</w:t>
      </w:r>
      <w:r>
        <w:t xml:space="preserve"> </w:t>
      </w:r>
      <w:r>
        <w:t xml:space="preserve">“</w:t>
      </w:r>
      <w:r>
        <w:t xml:space="preserve">Publishers Note</w:t>
      </w:r>
      <w:r>
        <w:t xml:space="preserve">”</w:t>
      </w:r>
      <w:r>
        <w:t xml:space="preserve"> </w:t>
      </w:r>
      <w:r>
        <w:t xml:space="preserve">Damron wrote that he had</w:t>
      </w:r>
      <w:r>
        <w:t xml:space="preserve"> </w:t>
      </w:r>
      <w:r>
        <w:t xml:space="preserve">“</w:t>
      </w:r>
      <w:r>
        <w:t xml:space="preserve">traveled to</w:t>
      </w:r>
      <w:r>
        <w:t xml:space="preserve"> </w:t>
      </w:r>
      <w:r>
        <w:t xml:space="preserve">nearly forty states</w:t>
      </w:r>
      <w:r>
        <w:t xml:space="preserve">”</w:t>
      </w:r>
      <w:r>
        <w:t xml:space="preserve"> </w:t>
      </w:r>
      <w:r>
        <w:t xml:space="preserve">but he would</w:t>
      </w:r>
      <w:r>
        <w:t xml:space="preserve"> </w:t>
      </w:r>
      <w:r>
        <w:t xml:space="preserve">“</w:t>
      </w:r>
      <w:r>
        <w:t xml:space="preserve">welcome letters from our many</w:t>
      </w:r>
      <w:r>
        <w:t xml:space="preserve"> </w:t>
      </w:r>
      <w:r>
        <w:t xml:space="preserve">readers, and will be most appreciative of any errors, additions or other</w:t>
      </w:r>
      <w:r>
        <w:t xml:space="preserve"> </w:t>
      </w:r>
      <w:r>
        <w:t xml:space="preserve">information</w:t>
      </w:r>
      <w:r>
        <w:t xml:space="preserve">”</w:t>
      </w:r>
      <w:r>
        <w:t xml:space="preserve"> </w:t>
      </w:r>
      <w:r>
        <w:t xml:space="preserve">(627056/ISYCLYW3). By 1976, Damron offered complimentary</w:t>
      </w:r>
      <w:r>
        <w:t xml:space="preserve"> </w:t>
      </w:r>
      <w:r>
        <w:t xml:space="preserve">copies of the guide for</w:t>
      </w:r>
      <w:r>
        <w:t xml:space="preserve"> </w:t>
      </w:r>
      <w:r>
        <w:t xml:space="preserve">“</w:t>
      </w:r>
      <w:r>
        <w:t xml:space="preserve">correspondents who have contributed useful,</w:t>
      </w:r>
      <w:r>
        <w:t xml:space="preserve"> </w:t>
      </w:r>
      <w:r>
        <w:t xml:space="preserve">accurate and bonafide information</w:t>
      </w:r>
      <w:r>
        <w:t xml:space="preserve">”</w:t>
      </w:r>
      <w:r>
        <w:t xml:space="preserve"> </w:t>
      </w:r>
      <w:r>
        <w:t xml:space="preserve">(627056/C5S4Y4RQ). Reader</w:t>
      </w:r>
      <w:r>
        <w:t xml:space="preserve"> </w:t>
      </w:r>
      <w:r>
        <w:t xml:space="preserve">suggestions were crucially important to maintaining the guide’s accuracy</w:t>
      </w:r>
      <w:r>
        <w:t xml:space="preserve"> </w:t>
      </w:r>
      <w:r>
        <w:t xml:space="preserve">and relevancy. They helped keep the guide up to date and provided Damron</w:t>
      </w:r>
      <w:r>
        <w:t xml:space="preserve"> </w:t>
      </w:r>
      <w:r>
        <w:t xml:space="preserve">with on the ground information about spaces that were not openly gay</w:t>
      </w:r>
      <w:r>
        <w:t xml:space="preserve"> </w:t>
      </w:r>
      <w:r>
        <w:t xml:space="preserve">serving establishments but were co-opted as hangouts.</w:t>
      </w:r>
    </w:p>
    <w:p>
      <w:pPr>
        <w:pStyle w:val="BodyText"/>
      </w:pPr>
      <w:r>
        <w:t xml:space="preserve">Surely there were locations that never appeared in the guide or that</w:t>
      </w:r>
      <w:r>
        <w:t xml:space="preserve"> </w:t>
      </w:r>
      <w:r>
        <w:t xml:space="preserve">appeared in the guide and were inaccurate. Business owners may not have</w:t>
      </w:r>
      <w:r>
        <w:t xml:space="preserve"> </w:t>
      </w:r>
      <w:r>
        <w:t xml:space="preserve">known about the guides and therefore never submitted their location. The</w:t>
      </w:r>
      <w:r>
        <w:t xml:space="preserve"> </w:t>
      </w:r>
      <w:r>
        <w:t xml:space="preserve">establishment and its patrons may have wanted secrecy and avoided being</w:t>
      </w:r>
      <w:r>
        <w:t xml:space="preserve"> </w:t>
      </w:r>
      <w:r>
        <w:t xml:space="preserve">included in the guides. Or, it may have been Damron’s decision not to</w:t>
      </w:r>
      <w:r>
        <w:t xml:space="preserve"> </w:t>
      </w:r>
      <w:r>
        <w:t xml:space="preserve">include locations that were fleeting, unpopular, or where he disliked</w:t>
      </w:r>
      <w:r>
        <w:t xml:space="preserve"> </w:t>
      </w:r>
      <w:r>
        <w:t xml:space="preserve">the ownership. In some locations the guides were sold onsite and it was</w:t>
      </w:r>
      <w:r>
        <w:t xml:space="preserve"> </w:t>
      </w:r>
      <w:r>
        <w:t xml:space="preserve">common to see Damron commonly called out establishments in the text for</w:t>
      </w:r>
      <w:r>
        <w:t xml:space="preserve"> </w:t>
      </w:r>
      <w:r>
        <w:t xml:space="preserve">being delinquent in paying him for the copies they received. For</w:t>
      </w:r>
      <w:r>
        <w:t xml:space="preserve"> </w:t>
      </w:r>
      <w:r>
        <w:t xml:space="preserve">example, in 1981 Damron added a note to the listing for Wilmington,</w:t>
      </w:r>
      <w:r>
        <w:t xml:space="preserve"> </w:t>
      </w:r>
      <w:r>
        <w:t xml:space="preserve">Delaware’s bar, Renaissance:</w:t>
      </w:r>
      <w:r>
        <w:t xml:space="preserve"> </w:t>
      </w:r>
      <w:r>
        <w:t xml:space="preserve">“</w:t>
      </w:r>
      <w:r>
        <w:t xml:space="preserve">Biz must be bad as they refuse to pay me</w:t>
      </w:r>
      <w:r>
        <w:t xml:space="preserve"> </w:t>
      </w:r>
      <w:r>
        <w:t xml:space="preserve">for their Address Books 1-15-80</w:t>
      </w:r>
      <w:r>
        <w:t xml:space="preserve">”</w:t>
      </w:r>
      <w:r>
        <w:t xml:space="preserve"> </w:t>
      </w:r>
      <w:r>
        <w:t xml:space="preserve">(627056/NU85NDSA). It is also likely</w:t>
      </w:r>
      <w:r>
        <w:t xml:space="preserve"> </w:t>
      </w:r>
      <w:r>
        <w:t xml:space="preserve">that Damron’s data was, at times, out of date. Due to the yearly</w:t>
      </w:r>
      <w:r>
        <w:t xml:space="preserve"> </w:t>
      </w:r>
      <w:r>
        <w:t xml:space="preserve">publication schedule listings were actually compiled the year before the</w:t>
      </w:r>
      <w:r>
        <w:t xml:space="preserve"> </w:t>
      </w:r>
      <w:r>
        <w:t xml:space="preserve">guide was released. In the case of Renaissance, the note added by Damron</w:t>
      </w:r>
      <w:r>
        <w:t xml:space="preserve"> </w:t>
      </w:r>
      <w:r>
        <w:t xml:space="preserve">is dated 1-15-80 even though it appears in the 1981 edition of the</w:t>
      </w:r>
      <w:r>
        <w:t xml:space="preserve"> </w:t>
      </w:r>
      <w:r>
        <w:t xml:space="preserve">guide. If a location closed soon after the publication of a new guide,</w:t>
      </w:r>
      <w:r>
        <w:t xml:space="preserve"> </w:t>
      </w:r>
      <w:r>
        <w:t xml:space="preserve">there was a yearlong delay to remove it. It’s notable that, in</w:t>
      </w:r>
      <w:r>
        <w:t xml:space="preserve"> </w:t>
      </w:r>
      <w:r>
        <w:t xml:space="preserve">comparison to the locations mentioned in Taff’s article, the 1980 guide</w:t>
      </w:r>
      <w:r>
        <w:t xml:space="preserve"> </w:t>
      </w:r>
      <w:r>
        <w:t xml:space="preserve">reflects a smaller number of locations. The Steak N’ Eggs, for example,</w:t>
      </w:r>
      <w:r>
        <w:t xml:space="preserve"> </w:t>
      </w:r>
      <w:r>
        <w:t xml:space="preserve">does not appear in the guides until 1981. It took time for the guide to</w:t>
      </w:r>
      <w:r>
        <w:t xml:space="preserve"> </w:t>
      </w:r>
      <w:r>
        <w:t xml:space="preserve">reflect local trends and locations.</w:t>
      </w:r>
    </w:p>
    <w:p>
      <w:pPr>
        <w:pStyle w:val="BodyText"/>
      </w:pPr>
      <w:r>
        <w:t xml:space="preserve">START HERMENEUTICS</w:t>
      </w:r>
    </w:p>
    <w:bookmarkEnd w:id="32"/>
    <w:bookmarkStart w:id="34" w:name="data-download"/>
    <w:p>
      <w:pPr>
        <w:pStyle w:val="Heading2"/>
      </w:pPr>
      <w:r>
        <w:t xml:space="preserve">Data Download</w:t>
      </w:r>
    </w:p>
    <w:p>
      <w:pPr>
        <w:pStyle w:val="FirstParagraph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hyperlink r:id="rId33">
        <w:r>
          <w:rPr>
            <w:rStyle w:val="Hyperlink"/>
          </w:rPr>
          <w:t xml:space="preserve">data.rds</w:t>
        </w:r>
      </w:hyperlink>
    </w:p>
    <w:p>
      <w:pPr>
        <w:pStyle w:val="BodyText"/>
      </w:pPr>
      <w:r>
        <w:t xml:space="preserve">END HERMENEUTICS</w:t>
      </w:r>
    </w:p>
    <w:bookmarkEnd w:id="34"/>
    <w:bookmarkStart w:id="35" w:name="jackson-a-view-from-the-guides"/>
    <w:p>
      <w:pPr>
        <w:pStyle w:val="Heading2"/>
      </w:pPr>
      <w:r>
        <w:t xml:space="preserve">Jackson: A View from the</w:t>
      </w:r>
      <w:r>
        <w:t xml:space="preserve"> </w:t>
      </w:r>
      <w:r>
        <w:t xml:space="preserve">Guides</w:t>
      </w:r>
    </w:p>
    <w:p>
      <w:pPr>
        <w:pStyle w:val="FirstParagraph"/>
      </w:pPr>
      <w:r>
        <w:t xml:space="preserve">Jumping off from the 1979 description of Jackson as an</w:t>
      </w:r>
      <w:r>
        <w:t xml:space="preserve"> </w:t>
      </w:r>
      <w:r>
        <w:t xml:space="preserve">“</w:t>
      </w:r>
      <w:r>
        <w:t xml:space="preserve">insular and</w:t>
      </w:r>
      <w:r>
        <w:t xml:space="preserve"> </w:t>
      </w:r>
      <w:r>
        <w:t xml:space="preserve">secret society,</w:t>
      </w:r>
      <w:r>
        <w:t xml:space="preserve">”</w:t>
      </w:r>
      <w:r>
        <w:t xml:space="preserve"> </w:t>
      </w:r>
      <w:r>
        <w:t xml:space="preserve">it is possible to explore and question Sandifer’s</w:t>
      </w:r>
      <w:r>
        <w:t xml:space="preserve"> </w:t>
      </w:r>
      <w:r>
        <w:t xml:space="preserve">assumption as well as to explore how Jackson’s queer landscape shifted</w:t>
      </w:r>
      <w:r>
        <w:t xml:space="preserve"> </w:t>
      </w:r>
      <w:r>
        <w:t xml:space="preserve">in the 1980s using the dataset provided by MGG. To begin its worthwhile</w:t>
      </w:r>
      <w:r>
        <w:t xml:space="preserve"> </w:t>
      </w:r>
      <w:r>
        <w:t xml:space="preserve">to look at Jackson’s growth in the 1970s and 1980s. According to the US</w:t>
      </w:r>
      <w:r>
        <w:t xml:space="preserve"> </w:t>
      </w:r>
      <w:r>
        <w:t xml:space="preserve">census it grew 31.8% between 1970 and 1980 and had a population of</w:t>
      </w:r>
      <w:r>
        <w:t xml:space="preserve"> </w:t>
      </w:r>
      <w:r>
        <w:t xml:space="preserve">almost 203k (</w:t>
      </w:r>
      <w:r>
        <w:rPr>
          <w:iCs/>
          <w:i/>
        </w:rPr>
        <w:t xml:space="preserve">U.S. Bureau of the Census 1982</w:t>
      </w:r>
      <w:r>
        <w:t xml:space="preserve">). It was also the</w:t>
      </w:r>
      <w:r>
        <w:t xml:space="preserve"> </w:t>
      </w:r>
      <w:r>
        <w:t xml:space="preserve">state capital and therefore the seat of governmental power in the state</w:t>
      </w:r>
      <w:r>
        <w:t xml:space="preserve"> </w:t>
      </w:r>
      <w:r>
        <w:t xml:space="preserve">- a fact reflected by the framing of Smith Park, a popular cruising</w:t>
      </w:r>
      <w:r>
        <w:t xml:space="preserve"> </w:t>
      </w:r>
      <w:r>
        <w:t xml:space="preserve">location, as</w:t>
      </w:r>
      <w:r>
        <w:t xml:space="preserve"> </w:t>
      </w:r>
      <w:r>
        <w:t xml:space="preserve">“</w:t>
      </w:r>
      <w:r>
        <w:t xml:space="preserve">in the shadow of the governor’s mansion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Taff</w:t>
      </w:r>
      <w:r>
        <w:rPr>
          <w:iCs/>
          <w:i/>
        </w:rPr>
        <w:t xml:space="preserve"> </w:t>
      </w:r>
      <w:r>
        <w:rPr>
          <w:iCs/>
          <w:i/>
        </w:rPr>
        <w:t xml:space="preserve">1979</w:t>
      </w:r>
      <w:r>
        <w:t xml:space="preserve">). Jackson was Mississippi’s largest city in the 1970s, but was</w:t>
      </w:r>
      <w:r>
        <w:t xml:space="preserve"> </w:t>
      </w:r>
      <w:r>
        <w:t xml:space="preserve">still quite small compared to other capital cities, including in the</w:t>
      </w:r>
      <w:r>
        <w:t xml:space="preserve"> </w:t>
      </w:r>
      <w:r>
        <w:t xml:space="preserve">south. Other capitals in the south including Atlanta and Richmond were</w:t>
      </w:r>
      <w:r>
        <w:t xml:space="preserve"> </w:t>
      </w:r>
      <w:r>
        <w:t xml:space="preserve">far larger, more urban, and had a larger number of entries in the</w:t>
      </w:r>
      <w:r>
        <w:t xml:space="preserve"> </w:t>
      </w:r>
      <w:r>
        <w:t xml:space="preserve">guides.</w:t>
      </w:r>
    </w:p>
    <w:p>
      <w:pPr>
        <w:pStyle w:val="BodyText"/>
      </w:pPr>
      <w:r>
        <w:t xml:space="preserve">Regardless of the size of the capital city, Sandifer suggested that it</w:t>
      </w:r>
      <w:r>
        <w:t xml:space="preserve"> </w:t>
      </w:r>
      <w:r>
        <w:t xml:space="preserve">was Jackson’s position as a capital city that was, in part, responsible</w:t>
      </w:r>
      <w:r>
        <w:t xml:space="preserve"> </w:t>
      </w:r>
      <w:r>
        <w:t xml:space="preserve">for the larger LGBTQ community.</w:t>
      </w:r>
      <w:r>
        <w:t xml:space="preserve"> </w:t>
      </w:r>
      <w:r>
        <w:t xml:space="preserve">“</w:t>
      </w:r>
      <w:r>
        <w:t xml:space="preserve">Jackson is the capital city,</w:t>
      </w:r>
      <w:r>
        <w:t xml:space="preserve">”</w:t>
      </w:r>
      <w:r>
        <w:t xml:space="preserve"> </w:t>
      </w:r>
      <w:r>
        <w:t xml:space="preserve">he</w:t>
      </w:r>
      <w:r>
        <w:t xml:space="preserve"> </w:t>
      </w:r>
      <w:r>
        <w:t xml:space="preserve">explained,</w:t>
      </w:r>
      <w:r>
        <w:t xml:space="preserve"> </w:t>
      </w:r>
      <w:r>
        <w:t xml:space="preserve">“</w:t>
      </w:r>
      <w:r>
        <w:t xml:space="preserve">so the percentage is greater. They come from rural areas to</w:t>
      </w:r>
      <w:r>
        <w:t xml:space="preserve"> </w:t>
      </w:r>
      <w:r>
        <w:t xml:space="preserve">cities where they can be more open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Taff 1979</w:t>
      </w:r>
      <w:r>
        <w:t xml:space="preserve">). However,</w:t>
      </w:r>
      <w:r>
        <w:t xml:space="preserve"> </w:t>
      </w:r>
      <w:r>
        <w:t xml:space="preserve">Jackson was no</w:t>
      </w:r>
      <w:r>
        <w:t xml:space="preserve"> </w:t>
      </w:r>
      <w:r>
        <w:t xml:space="preserve">“</w:t>
      </w:r>
      <w:r>
        <w:t xml:space="preserve">Mecca for free-wheeling open homosexuality</w:t>
      </w:r>
      <w:r>
        <w:t xml:space="preserve">”</w:t>
      </w:r>
      <w:r>
        <w:t xml:space="preserve"> </w:t>
      </w:r>
      <w:r>
        <w:t xml:space="preserve">Sandifer</w:t>
      </w:r>
      <w:r>
        <w:t xml:space="preserve"> </w:t>
      </w:r>
      <w:r>
        <w:t xml:space="preserve">cautioned. The price to come out of the closet in Jackson, he explained,</w:t>
      </w:r>
      <w:r>
        <w:t xml:space="preserve"> </w:t>
      </w:r>
      <w:r>
        <w:t xml:space="preserve">was often too great. Instead, Jacksonians gathered in private homes or</w:t>
      </w:r>
      <w:r>
        <w:t xml:space="preserve"> </w:t>
      </w:r>
      <w:r>
        <w:t xml:space="preserve">visited gay bars in other cities while on out-of-town business trips.</w:t>
      </w:r>
      <w:r>
        <w:t xml:space="preserve"> </w:t>
      </w:r>
      <w:r>
        <w:t xml:space="preserve">Although Sandifer never mentions the guidebooks, they were a resource</w:t>
      </w:r>
      <w:r>
        <w:t xml:space="preserve"> </w:t>
      </w:r>
      <w:r>
        <w:t xml:space="preserve">for exactly the kind of people that Sandifer describes. They would have</w:t>
      </w:r>
      <w:r>
        <w:t xml:space="preserve"> </w:t>
      </w:r>
      <w:r>
        <w:t xml:space="preserve">been a resource and useful introduction for anyone new to Jackson who</w:t>
      </w:r>
      <w:r>
        <w:t xml:space="preserve"> </w:t>
      </w:r>
      <w:r>
        <w:t xml:space="preserve">was looking to gain access to the city’s LGBTQ community.</w:t>
      </w:r>
    </w:p>
    <w:p>
      <w:pPr>
        <w:pStyle w:val="BodyText"/>
      </w:pPr>
      <w:r>
        <w:t xml:space="preserve">The MGG website’s interactive map is a useful starting point for</w:t>
      </w:r>
      <w:r>
        <w:t xml:space="preserve"> </w:t>
      </w:r>
      <w:r>
        <w:t xml:space="preserve">understanding the gay community in Jackson. For example, in Jackson the</w:t>
      </w:r>
      <w:r>
        <w:t xml:space="preserve"> </w:t>
      </w:r>
      <w:r>
        <w:t xml:space="preserve">1965 guide listed just 3 locations: a mixed sports lounge, the Robert E.</w:t>
      </w:r>
      <w:r>
        <w:t xml:space="preserve"> </w:t>
      </w:r>
      <w:r>
        <w:t xml:space="preserve">Lee Hotel Bar, and a bar called Wagon Wheel which was also noted to be a</w:t>
      </w:r>
      <w:r>
        <w:t xml:space="preserve"> </w:t>
      </w:r>
      <w:r>
        <w:t xml:space="preserve">mixed location indicating the presence of both hetero and homosexual</w:t>
      </w:r>
      <w:r>
        <w:t xml:space="preserve"> </w:t>
      </w:r>
      <w:r>
        <w:t xml:space="preserve">patrons. In other words, the Wagon Wheel was often a straight space that</w:t>
      </w:r>
      <w:r>
        <w:t xml:space="preserve"> </w:t>
      </w:r>
      <w:r>
        <w:t xml:space="preserve">could be, and was often, co-opted by LGBTQ people. By 1985 that</w:t>
      </w:r>
      <w:r>
        <w:t xml:space="preserve"> </w:t>
      </w:r>
      <w:r>
        <w:t xml:space="preserve">landscape had changed dramatically. In addition to growth in the number</w:t>
      </w:r>
      <w:r>
        <w:t xml:space="preserve"> </w:t>
      </w:r>
      <w:r>
        <w:t xml:space="preserve">of locations from just 3 in 1965 to 16 in 1985, there was also more</w:t>
      </w:r>
      <w:r>
        <w:t xml:space="preserve"> </w:t>
      </w:r>
      <w:r>
        <w:t xml:space="preserve">diversity in the types of locations listed. New types of locations such</w:t>
      </w:r>
      <w:r>
        <w:t xml:space="preserve"> </w:t>
      </w:r>
      <w:r>
        <w:t xml:space="preserve">as advocacy groups, support hotlines, religious institutions and groups,</w:t>
      </w:r>
      <w:r>
        <w:t xml:space="preserve"> </w:t>
      </w:r>
      <w:r>
        <w:t xml:space="preserve">and publications appeared. About 7.6% of all locations in 1985 fell</w:t>
      </w:r>
      <w:r>
        <w:t xml:space="preserve"> </w:t>
      </w:r>
      <w:r>
        <w:t xml:space="preserve">into these categories. This growth in both the number and diversity of</w:t>
      </w:r>
      <w:r>
        <w:t xml:space="preserve"> </w:t>
      </w:r>
      <w:r>
        <w:t xml:space="preserve">locations does not disprove Sandifer’s description of the city as an</w:t>
      </w:r>
      <w:r>
        <w:t xml:space="preserve"> </w:t>
      </w:r>
      <w:r>
        <w:t xml:space="preserve">“</w:t>
      </w:r>
      <w:r>
        <w:t xml:space="preserve">insular and secret society</w:t>
      </w:r>
      <w:r>
        <w:t xml:space="preserve">”</w:t>
      </w:r>
      <w:r>
        <w:t xml:space="preserve"> </w:t>
      </w:r>
      <w:r>
        <w:t xml:space="preserve">but it does suggest that the community</w:t>
      </w:r>
      <w:r>
        <w:t xml:space="preserve"> </w:t>
      </w:r>
      <w:r>
        <w:t xml:space="preserve">was growing and new services geared toward LGBTQ Jacksonians were</w:t>
      </w:r>
      <w:r>
        <w:t xml:space="preserve"> </w:t>
      </w:r>
      <w:r>
        <w:t xml:space="preserve">emerging.</w:t>
      </w:r>
    </w:p>
    <w:p>
      <w:pPr>
        <w:pStyle w:val="BodyText"/>
      </w:pPr>
      <w:r>
        <w:t xml:space="preserve">While looking at change in Jackson could be easily accomplished by</w:t>
      </w:r>
      <w:r>
        <w:t xml:space="preserve"> </w:t>
      </w:r>
      <w:r>
        <w:t xml:space="preserve">flipping through multiple editions of the physical guides, other</w:t>
      </w:r>
      <w:r>
        <w:t xml:space="preserve"> </w:t>
      </w:r>
      <w:r>
        <w:t xml:space="preserve">questions would be much more difficult to answer this way. The map’s</w:t>
      </w:r>
      <w:r>
        <w:t xml:space="preserve"> </w:t>
      </w:r>
      <w:r>
        <w:t xml:space="preserve">filters offer a starting point for asking more sophisticated questions</w:t>
      </w:r>
      <w:r>
        <w:t xml:space="preserve"> </w:t>
      </w:r>
      <w:r>
        <w:t xml:space="preserve">of the data. For example, users may use the Type filter to ask questions</w:t>
      </w:r>
      <w:r>
        <w:t xml:space="preserve"> </w:t>
      </w:r>
      <w:r>
        <w:t xml:space="preserve">about where, when, and how many religious institutions appeared in the</w:t>
      </w:r>
      <w:r>
        <w:t xml:space="preserve"> </w:t>
      </w:r>
      <w:r>
        <w:t xml:space="preserve">guides. Although the Metropolitan Community Church (MCC) does appear for</w:t>
      </w:r>
      <w:r>
        <w:t xml:space="preserve"> </w:t>
      </w:r>
      <w:r>
        <w:t xml:space="preserve">a time as an amenity in the 1970s, Damron offers no categorization for</w:t>
      </w:r>
      <w:r>
        <w:t xml:space="preserve"> </w:t>
      </w:r>
      <w:r>
        <w:t xml:space="preserve">religious entities and even the (MCC) amenity, when it appears, is</w:t>
      </w:r>
      <w:r>
        <w:t xml:space="preserve"> </w:t>
      </w:r>
      <w:r>
        <w:t xml:space="preserve">incomplete because it leaves out Catholic and other groups that appear</w:t>
      </w:r>
      <w:r>
        <w:t xml:space="preserve"> </w:t>
      </w:r>
      <w:r>
        <w:t xml:space="preserve">in the guides. Questions about amenity categorizations are equally</w:t>
      </w:r>
      <w:r>
        <w:t xml:space="preserve"> </w:t>
      </w:r>
      <w:r>
        <w:t xml:space="preserve">valuable. For example, users may seek to study risk or danger in the</w:t>
      </w:r>
      <w:r>
        <w:t xml:space="preserve"> </w:t>
      </w:r>
      <w:r>
        <w:t xml:space="preserve">guides through filtering by the</w:t>
      </w:r>
      <w:r>
        <w:t xml:space="preserve"> </w:t>
      </w:r>
      <w:r>
        <w:t xml:space="preserve">“</w:t>
      </w:r>
      <w:r>
        <w:t xml:space="preserve">(AYOR)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(HOT)</w:t>
      </w:r>
      <w:r>
        <w:t xml:space="preserve">”</w:t>
      </w:r>
      <w:r>
        <w:t xml:space="preserve"> </w:t>
      </w:r>
      <w:r>
        <w:t xml:space="preserve">amenities.</w:t>
      </w:r>
    </w:p>
    <w:p>
      <w:pPr>
        <w:pStyle w:val="BodyText"/>
      </w:pPr>
      <w:r>
        <w:t xml:space="preserve">The visualization on the website is useful for asking questions about</w:t>
      </w:r>
      <w:r>
        <w:t xml:space="preserve"> </w:t>
      </w:r>
      <w:r>
        <w:t xml:space="preserve">where or when locations appeared but by its nature, it is limited and</w:t>
      </w:r>
      <w:r>
        <w:t xml:space="preserve"> </w:t>
      </w:r>
      <w:r>
        <w:t xml:space="preserve">for more complex questions we must turn to the data provided by the</w:t>
      </w:r>
      <w:r>
        <w:t xml:space="preserve"> </w:t>
      </w:r>
      <w:r>
        <w:t xml:space="preserve">project. Using the map alone, it isn’t possible to query for comparisons</w:t>
      </w:r>
      <w:r>
        <w:t xml:space="preserve"> </w:t>
      </w:r>
      <w:r>
        <w:t xml:space="preserve">or statistics which is why</w:t>
      </w:r>
      <w:r>
        <w:t xml:space="preserve"> </w:t>
      </w:r>
      <w:r>
        <w:rPr>
          <w:iCs/>
          <w:i/>
        </w:rPr>
        <w:t xml:space="preserve">Mapping the Gay Guides</w:t>
      </w:r>
      <w:r>
        <w:t xml:space="preserve"> </w:t>
      </w:r>
      <w:r>
        <w:t xml:space="preserve">also provides</w:t>
      </w:r>
      <w:r>
        <w:t xml:space="preserve"> </w:t>
      </w:r>
      <w:r>
        <w:t xml:space="preserve">all the data in an easily accessible format. The data that powers our</w:t>
      </w:r>
      <w:r>
        <w:t xml:space="preserve"> </w:t>
      </w:r>
      <w:r>
        <w:t xml:space="preserve">website and interactive visualizations, is an ideal data set for</w:t>
      </w:r>
      <w:r>
        <w:t xml:space="preserve"> </w:t>
      </w:r>
      <w:r>
        <w:t xml:space="preserve">computational methods and exploratory data analysis which allow for more</w:t>
      </w:r>
      <w:r>
        <w:t xml:space="preserve"> </w:t>
      </w:r>
      <w:r>
        <w:t xml:space="preserve">a more nuanced and sophisticated analysis.</w:t>
      </w:r>
    </w:p>
    <w:p>
      <w:pPr>
        <w:pStyle w:val="BodyText"/>
      </w:pPr>
      <w:r>
        <w:t xml:space="preserve">For example, since Jackson was the capital city and unique in</w:t>
      </w:r>
      <w:r>
        <w:t xml:space="preserve"> </w:t>
      </w:r>
      <w:r>
        <w:t xml:space="preserve">Mississippi because of that, we might compare it to other capital</w:t>
      </w:r>
      <w:r>
        <w:t xml:space="preserve"> </w:t>
      </w:r>
      <w:r>
        <w:t xml:space="preserve">cities. Looking at the number of locations in Damron Guides in capital</w:t>
      </w:r>
      <w:r>
        <w:t xml:space="preserve"> </w:t>
      </w:r>
      <w:r>
        <w:t xml:space="preserve">cities over time reveals that not all capital cities are comparable.</w:t>
      </w:r>
      <w:r>
        <w:t xml:space="preserve"> </w:t>
      </w:r>
      <w:r>
        <w:t xml:space="preserve">Capital cities often had more locations than any other city within a</w:t>
      </w:r>
      <w:r>
        <w:t xml:space="preserve"> </w:t>
      </w:r>
      <w:r>
        <w:t xml:space="preserve">state, however when looking at the overall trend, the drastically</w:t>
      </w:r>
      <w:r>
        <w:t xml:space="preserve"> </w:t>
      </w:r>
      <w:r>
        <w:t xml:space="preserve">different sizes and urban-rural classifications of capital cities across</w:t>
      </w:r>
      <w:r>
        <w:t xml:space="preserve"> </w:t>
      </w:r>
      <w:r>
        <w:t xml:space="preserve">the country make them incomparable. This trend is visible when we look</w:t>
      </w:r>
      <w:r>
        <w:t xml:space="preserve"> </w:t>
      </w:r>
      <w:r>
        <w:t xml:space="preserve">at the number of locations, over time, in each capital city: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At first glance it appears that a city like Atlanta consistently had a</w:t>
      </w:r>
      <w:r>
        <w:t xml:space="preserve"> </w:t>
      </w:r>
      <w:r>
        <w:t xml:space="preserve">much more robust LGBTQ community. However, that’s a bit misleading due</w:t>
      </w:r>
      <w:r>
        <w:t xml:space="preserve"> </w:t>
      </w:r>
      <w:r>
        <w:t xml:space="preserve">to population sizes. Atlanta, a major urban city in the 1980s, had a</w:t>
      </w:r>
      <w:r>
        <w:t xml:space="preserve"> </w:t>
      </w:r>
      <w:r>
        <w:t xml:space="preserve">population of over 1.5 million whereas Jackson had a population of just</w:t>
      </w:r>
      <w:r>
        <w:t xml:space="preserve"> </w:t>
      </w:r>
      <w:r>
        <w:t xml:space="preserve">over 202k. A more useful measure is to look at the number of locations</w:t>
      </w:r>
      <w:r>
        <w:t xml:space="preserve"> </w:t>
      </w:r>
      <w:r>
        <w:t xml:space="preserve">per ten thousand people in a city. That changes the viewpoint of capital</w:t>
      </w:r>
      <w:r>
        <w:t xml:space="preserve"> </w:t>
      </w:r>
      <w:r>
        <w:t xml:space="preserve">cities in states like Montana, West Virginia, and Wyoming where that</w:t>
      </w:r>
      <w:r>
        <w:t xml:space="preserve"> </w:t>
      </w:r>
      <w:r>
        <w:t xml:space="preserve">measure is surprisingly high. Looking at the Damron data from this</w:t>
      </w:r>
      <w:r>
        <w:t xml:space="preserve"> </w:t>
      </w:r>
      <w:r>
        <w:t xml:space="preserve">vantage point, it is clear that Jackson’s population was growing and was</w:t>
      </w:r>
      <w:r>
        <w:t xml:space="preserve"> </w:t>
      </w:r>
      <w:r>
        <w:t xml:space="preserve">actually much more comparable to somewhere like Atlanta where in 1980</w:t>
      </w:r>
      <w:r>
        <w:t xml:space="preserve"> </w:t>
      </w:r>
      <w:r>
        <w:t xml:space="preserve">there were .32 locations per ten thousand people. In Jackson it was .11</w:t>
      </w:r>
      <w:r>
        <w:t xml:space="preserve"> </w:t>
      </w:r>
      <w:r>
        <w:t xml:space="preserve">per ten thousand in 1980 but by 1985 it rose to .56. An increase from</w:t>
      </w:r>
      <w:r>
        <w:t xml:space="preserve"> </w:t>
      </w:r>
      <w:r>
        <w:t xml:space="preserve">just 3 locations to 15 in 1985. It suggests that Sandifer’s</w:t>
      </w:r>
      <w:r>
        <w:t xml:space="preserve"> </w:t>
      </w:r>
      <w:r>
        <w:t xml:space="preserve">characterization of Jackson could apply to other cities as well. They</w:t>
      </w:r>
      <w:r>
        <w:t xml:space="preserve"> </w:t>
      </w:r>
      <w:r>
        <w:t xml:space="preserve">tended to be a draw for other LGBTQ people in their state.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In some ways its unsurprising to see such growth in the early 1980s. The</w:t>
      </w:r>
      <w:r>
        <w:t xml:space="preserve"> </w:t>
      </w:r>
      <w:r>
        <w:t xml:space="preserve">guides chronicle an important moment in LGBTQ history: the dramatic</w:t>
      </w:r>
      <w:r>
        <w:t xml:space="preserve"> </w:t>
      </w:r>
      <w:r>
        <w:t xml:space="preserve">transformation in gay and lesbian life in the United States that</w:t>
      </w:r>
      <w:r>
        <w:t xml:space="preserve"> </w:t>
      </w:r>
      <w:r>
        <w:t xml:space="preserve">occurred between Stonewall in 1969 and the start of the HIV/AIDS</w:t>
      </w:r>
      <w:r>
        <w:t xml:space="preserve"> </w:t>
      </w:r>
      <w:r>
        <w:t xml:space="preserve">epidemic in 1981. Listings in the Damron guides drew exponentially</w:t>
      </w:r>
      <w:r>
        <w:t xml:space="preserve"> </w:t>
      </w:r>
      <w:r>
        <w:t xml:space="preserve">during that period from just 1,199 locations in 1969 to 4,690 by 1981</w:t>
      </w:r>
      <w:r>
        <w:t xml:space="preserve"> </w:t>
      </w:r>
      <w:r>
        <w:t xml:space="preserve">— a 291% increase. By 1985 the number of listings had jumped another</w:t>
      </w:r>
      <w:r>
        <w:t xml:space="preserve"> </w:t>
      </w:r>
      <w:r>
        <w:t xml:space="preserve">28% to 5,746. In many ways the growth in the Damron guides is an</w:t>
      </w:r>
      <w:r>
        <w:t xml:space="preserve"> </w:t>
      </w:r>
      <w:r>
        <w:t xml:space="preserve">indicator of LGBTQ visibility and activism elsewhere in the 1970s.</w:t>
      </w:r>
      <w:r>
        <w:t xml:space="preserve"> </w:t>
      </w:r>
      <w:r>
        <w:t xml:space="preserve">During this decade LGBTQ issues saw far more visibility in mainstream</w:t>
      </w:r>
      <w:r>
        <w:t xml:space="preserve"> </w:t>
      </w:r>
      <w:r>
        <w:t xml:space="preserve">straight culture and witnessed political momentum and gains in some</w:t>
      </w:r>
      <w:r>
        <w:t xml:space="preserve"> </w:t>
      </w:r>
      <w:r>
        <w:t xml:space="preserve">places. Gay Pride week was established, and homosexuality was finally</w:t>
      </w:r>
      <w:r>
        <w:t xml:space="preserve"> </w:t>
      </w:r>
      <w:r>
        <w:t xml:space="preserve">removed from the American Psychiatric Association’s list of psychiatric</w:t>
      </w:r>
      <w:r>
        <w:t xml:space="preserve"> </w:t>
      </w:r>
      <w:r>
        <w:t xml:space="preserve">disorders.(</w:t>
      </w:r>
      <w:r>
        <w:rPr>
          <w:iCs/>
          <w:i/>
        </w:rPr>
        <w:t xml:space="preserve">Faderman 2016</w:t>
      </w:r>
      <w:r>
        <w:t xml:space="preserve">,</w:t>
      </w:r>
      <w:r>
        <w:t xml:space="preserve"> </w:t>
      </w:r>
      <w:r>
        <w:rPr>
          <w:iCs/>
          <w:i/>
        </w:rPr>
        <w:t xml:space="preserve">Bell 2020</w:t>
      </w:r>
      <w:r>
        <w:t xml:space="preserve">,</w:t>
      </w:r>
      <w:r>
        <w:t xml:space="preserve"> </w:t>
      </w:r>
      <w:r>
        <w:rPr>
          <w:iCs/>
          <w:i/>
        </w:rPr>
        <w:t xml:space="preserve">Escoffier</w:t>
      </w:r>
      <w:r>
        <w:rPr>
          <w:iCs/>
          <w:i/>
        </w:rPr>
        <w:t xml:space="preserve"> </w:t>
      </w:r>
      <w:r>
        <w:rPr>
          <w:iCs/>
          <w:i/>
        </w:rPr>
        <w:t xml:space="preserve">2003</w:t>
      </w:r>
      <w:r>
        <w:t xml:space="preserve">). Moreover, it is clear from Damron’s guides that these gains were</w:t>
      </w:r>
      <w:r>
        <w:t xml:space="preserve"> </w:t>
      </w:r>
      <w:r>
        <w:t xml:space="preserve">felt everywhere, not just in the bi-coastal cities of New York and San</w:t>
      </w:r>
      <w:r>
        <w:t xml:space="preserve"> </w:t>
      </w:r>
      <w:r>
        <w:t xml:space="preserve">Francisco. Further study would be required to evaluate the local</w:t>
      </w:r>
      <w:r>
        <w:t xml:space="preserve"> </w:t>
      </w:r>
      <w:r>
        <w:t xml:space="preserve">politics of the individual cities across America that appear in Damron’s</w:t>
      </w:r>
      <w:r>
        <w:t xml:space="preserve"> </w:t>
      </w:r>
      <w:r>
        <w:t xml:space="preserve">guides in the 1970s. However, their mere appearance suggests at least a</w:t>
      </w:r>
      <w:r>
        <w:t xml:space="preserve"> </w:t>
      </w:r>
      <w:r>
        <w:t xml:space="preserve">more visible community of gay and gay friendly establishments in cities</w:t>
      </w:r>
      <w:r>
        <w:t xml:space="preserve"> </w:t>
      </w:r>
      <w:r>
        <w:t xml:space="preserve">across the country. Of course, gains also often triggered backlash. For</w:t>
      </w:r>
      <w:r>
        <w:t xml:space="preserve"> </w:t>
      </w:r>
      <w:r>
        <w:t xml:space="preserve">example, the passage of an anti-discrimination bill in Miami in 1976 led</w:t>
      </w:r>
      <w:r>
        <w:t xml:space="preserve"> </w:t>
      </w:r>
      <w:r>
        <w:t xml:space="preserve">to local backlash and the rise of figures like Anita Bryant who argued</w:t>
      </w:r>
      <w:r>
        <w:t xml:space="preserve"> </w:t>
      </w:r>
      <w:r>
        <w:t xml:space="preserve">that these laws would discriminate against her</w:t>
      </w:r>
      <w:r>
        <w:t xml:space="preserve"> </w:t>
      </w:r>
      <w:r>
        <w:t xml:space="preserve">“</w:t>
      </w:r>
      <w:r>
        <w:t xml:space="preserve">children’s right to</w:t>
      </w:r>
      <w:r>
        <w:t xml:space="preserve"> </w:t>
      </w:r>
      <w:r>
        <w:t xml:space="preserve">grow up in a healthy, decent community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Bryant 1977</w:t>
      </w:r>
      <w:r>
        <w:t xml:space="preserve">,</w:t>
      </w:r>
      <w:r>
        <w:t xml:space="preserve"> </w:t>
      </w:r>
      <w:r>
        <w:rPr>
          <w:iCs/>
          <w:i/>
        </w:rPr>
        <w:t xml:space="preserve">Johnson 2019</w:t>
      </w:r>
      <w:r>
        <w:t xml:space="preserve">,</w:t>
      </w:r>
      <w:r>
        <w:t xml:space="preserve"> </w:t>
      </w:r>
      <w:r>
        <w:rPr>
          <w:iCs/>
          <w:i/>
        </w:rPr>
        <w:t xml:space="preserve">Escoffier 2003</w:t>
      </w:r>
      <w:r>
        <w:t xml:space="preserve">, 627056/LISYVMBU,</w:t>
      </w:r>
      <w:r>
        <w:t xml:space="preserve"> </w:t>
      </w:r>
      <w:r>
        <w:rPr>
          <w:iCs/>
          <w:i/>
        </w:rPr>
        <w:t xml:space="preserve">D’Emilio 2012</w:t>
      </w:r>
      <w:r>
        <w:t xml:space="preserve">,</w:t>
      </w:r>
      <w:r>
        <w:t xml:space="preserve"> </w:t>
      </w:r>
      <w:r>
        <w:rPr>
          <w:iCs/>
          <w:i/>
        </w:rPr>
        <w:t xml:space="preserve">Bell 2020</w:t>
      </w:r>
      <w:r>
        <w:t xml:space="preserve">,</w:t>
      </w:r>
      <w:r>
        <w:t xml:space="preserve"> </w:t>
      </w:r>
      <w:r>
        <w:rPr>
          <w:iCs/>
          <w:i/>
        </w:rPr>
        <w:t xml:space="preserve">Armstrong 2002</w:t>
      </w:r>
      <w:r>
        <w:t xml:space="preserve">,</w:t>
      </w:r>
      <w:r>
        <w:t xml:space="preserve"> </w:t>
      </w:r>
      <w:r>
        <w:rPr>
          <w:iCs/>
          <w:i/>
        </w:rPr>
        <w:t xml:space="preserve">Stewart-Winter 2017</w:t>
      </w:r>
      <w:r>
        <w:t xml:space="preserve">,</w:t>
      </w:r>
      <w:r>
        <w:t xml:space="preserve"> </w:t>
      </w:r>
      <w:r>
        <w:rPr>
          <w:iCs/>
          <w:i/>
        </w:rPr>
        <w:t xml:space="preserve">Cervini 2020</w:t>
      </w:r>
      <w:r>
        <w:t xml:space="preserve">,</w:t>
      </w:r>
      <w:r>
        <w:t xml:space="preserve"> </w:t>
      </w:r>
      <w:r>
        <w:rPr>
          <w:iCs/>
          <w:i/>
        </w:rPr>
        <w:t xml:space="preserve">Faderman 2016</w:t>
      </w:r>
      <w:r>
        <w:t xml:space="preserve">).</w:t>
      </w:r>
    </w:p>
    <w:p>
      <w:pPr>
        <w:pStyle w:val="BodyText"/>
      </w:pPr>
      <w:r>
        <w:t xml:space="preserve">The growth in locations in the guide is a measure that does not</w:t>
      </w:r>
      <w:r>
        <w:t xml:space="preserve"> </w:t>
      </w:r>
      <w:r>
        <w:t xml:space="preserve">necessarily require computational analysis to study. It is evident from</w:t>
      </w:r>
      <w:r>
        <w:t xml:space="preserve"> </w:t>
      </w:r>
      <w:r>
        <w:t xml:space="preserve">looking at the guides themselves which grow in thickness from just</w:t>
      </w:r>
      <w:r>
        <w:t xml:space="preserve"> </w:t>
      </w:r>
      <w:r>
        <w:t xml:space="preserve">forty-eight pages in 1965 to seven-hundred seventy by 2000. It is also</w:t>
      </w:r>
      <w:r>
        <w:t xml:space="preserve"> </w:t>
      </w:r>
      <w:r>
        <w:t xml:space="preserve">recognizable looking at the map on the MGG website. However, there is</w:t>
      </w:r>
      <w:r>
        <w:t xml:space="preserve"> </w:t>
      </w:r>
      <w:r>
        <w:t xml:space="preserve">another component to the data that is easier to study with the use of</w:t>
      </w:r>
      <w:r>
        <w:t xml:space="preserve"> </w:t>
      </w:r>
      <w:r>
        <w:t xml:space="preserve">computation: the ways in which the Damron guides signaled danger.</w:t>
      </w:r>
    </w:p>
    <w:bookmarkEnd w:id="35"/>
    <w:bookmarkStart w:id="37" w:name="signaling-danger-in-the-guides"/>
    <w:p>
      <w:pPr>
        <w:pStyle w:val="Heading2"/>
      </w:pPr>
      <w:r>
        <w:t xml:space="preserve">Signaling Danger in the</w:t>
      </w:r>
      <w:r>
        <w:t xml:space="preserve"> </w:t>
      </w:r>
      <w:r>
        <w:t xml:space="preserve">Guides</w:t>
      </w:r>
    </w:p>
    <w:p>
      <w:pPr>
        <w:pStyle w:val="FirstParagraph"/>
      </w:pPr>
      <w:r>
        <w:t xml:space="preserve">The looming threat of sodomy laws, police harassment, arson, and other</w:t>
      </w:r>
      <w:r>
        <w:t xml:space="preserve"> </w:t>
      </w:r>
      <w:r>
        <w:t xml:space="preserve">violence toward the LGBTQ community is present throughout the guides.</w:t>
      </w:r>
      <w:r>
        <w:t xml:space="preserve"> </w:t>
      </w:r>
      <w:r>
        <w:t xml:space="preserve">Police raids on gay bars, common in the 1960s, continued into the 1970s.</w:t>
      </w:r>
      <w:r>
        <w:t xml:space="preserve"> </w:t>
      </w:r>
      <w:r>
        <w:t xml:space="preserve">Cruising areas were also surveilled and patrolled by police often</w:t>
      </w:r>
      <w:r>
        <w:t xml:space="preserve"> </w:t>
      </w:r>
      <w:r>
        <w:t xml:space="preserve">undercover (</w:t>
      </w:r>
      <w:r>
        <w:rPr>
          <w:iCs/>
          <w:i/>
        </w:rPr>
        <w:t xml:space="preserve">D’Emilio 2012</w:t>
      </w:r>
      <w:r>
        <w:t xml:space="preserve">,</w:t>
      </w:r>
      <w:r>
        <w:t xml:space="preserve"> </w:t>
      </w:r>
      <w:r>
        <w:rPr>
          <w:iCs/>
          <w:i/>
        </w:rPr>
        <w:t xml:space="preserve">Cervini 2020</w:t>
      </w:r>
      <w:r>
        <w:t xml:space="preserve">,</w:t>
      </w:r>
      <w:r>
        <w:t xml:space="preserve"> </w:t>
      </w:r>
      <w:r>
        <w:rPr>
          <w:iCs/>
          <w:i/>
        </w:rPr>
        <w:t xml:space="preserve">Phelps</w:t>
      </w:r>
      <w:r>
        <w:rPr>
          <w:iCs/>
          <w:i/>
        </w:rPr>
        <w:t xml:space="preserve"> </w:t>
      </w:r>
      <w:r>
        <w:rPr>
          <w:iCs/>
          <w:i/>
        </w:rPr>
        <w:t xml:space="preserve">2023</w:t>
      </w:r>
      <w:r>
        <w:t xml:space="preserve">). Damron accounts for these realities in several ways. First, he</w:t>
      </w:r>
      <w:r>
        <w:t xml:space="preserve"> </w:t>
      </w:r>
      <w:r>
        <w:t xml:space="preserve">has categorizations that signal the potential presence of police at</w:t>
      </w:r>
      <w:r>
        <w:t xml:space="preserve"> </w:t>
      </w:r>
      <w:r>
        <w:t xml:space="preserve">locations. (HOT) appears in the guides for the first time in 1975,</w:t>
      </w:r>
      <w:r>
        <w:t xml:space="preserve"> </w:t>
      </w:r>
      <w:r>
        <w:t xml:space="preserve">although it was used sporadically before appearing in the</w:t>
      </w:r>
      <w:r>
        <w:t xml:space="preserve"> </w:t>
      </w:r>
      <w:r>
        <w:t xml:space="preserve">“</w:t>
      </w:r>
      <w:r>
        <w:t xml:space="preserve">Explanation</w:t>
      </w:r>
      <w:r>
        <w:t xml:space="preserve"> </w:t>
      </w:r>
      <w:r>
        <w:t xml:space="preserve">of Listings</w:t>
      </w:r>
      <w:r>
        <w:t xml:space="preserve">”</w:t>
      </w:r>
      <w:r>
        <w:t xml:space="preserve"> </w:t>
      </w:r>
      <w:r>
        <w:t xml:space="preserve">at the beginning of the guide. Noting the potential for</w:t>
      </w:r>
      <w:r>
        <w:t xml:space="preserve"> </w:t>
      </w:r>
      <w:r>
        <w:t xml:space="preserve">police activity (HOT), the guides explained,</w:t>
      </w:r>
      <w:r>
        <w:t xml:space="preserve"> </w:t>
      </w:r>
      <w:r>
        <w:t xml:space="preserve">“</w:t>
      </w:r>
      <w:r>
        <w:t xml:space="preserve">means dangerous . . .</w:t>
      </w:r>
      <w:r>
        <w:t xml:space="preserve"> </w:t>
      </w:r>
      <w:r>
        <w:t xml:space="preserve">fuzz . . . not</w:t>
      </w:r>
      <w:r>
        <w:t xml:space="preserve"> </w:t>
      </w:r>
      <w:r>
        <w:t xml:space="preserve">‘</w:t>
      </w:r>
      <w:r>
        <w:t xml:space="preserve">in</w:t>
      </w:r>
      <w:r>
        <w:t xml:space="preserve">’</w:t>
      </w:r>
      <w:r>
        <w:t xml:space="preserve"> </w:t>
      </w:r>
      <w:r>
        <w:t xml:space="preserve">as in the current vernacular</w:t>
      </w:r>
      <w:r>
        <w:t xml:space="preserve">”</w:t>
      </w:r>
      <w:r>
        <w:t xml:space="preserve"> </w:t>
      </w:r>
      <w:r>
        <w:t xml:space="preserve">(627056/H4GSCZX8). It</w:t>
      </w:r>
      <w:r>
        <w:t xml:space="preserve"> </w:t>
      </w:r>
      <w:r>
        <w:t xml:space="preserve">appeared for a few years before eventually being replaced by</w:t>
      </w:r>
      <w:r>
        <w:t xml:space="preserve"> </w:t>
      </w:r>
      <w:r>
        <w:t xml:space="preserve">“</w:t>
      </w:r>
      <w:r>
        <w:t xml:space="preserve">At Your</w:t>
      </w:r>
      <w:r>
        <w:t xml:space="preserve"> </w:t>
      </w:r>
      <w:r>
        <w:t xml:space="preserve">Own Risk</w:t>
      </w:r>
      <w:r>
        <w:t xml:space="preserve">”</w:t>
      </w:r>
      <w:r>
        <w:t xml:space="preserve"> </w:t>
      </w:r>
      <w:r>
        <w:t xml:space="preserve">(AYOR) but the two categories were linked. In the 1978 Damron</w:t>
      </w:r>
      <w:r>
        <w:t xml:space="preserve"> </w:t>
      </w:r>
      <w:r>
        <w:t xml:space="preserve">explained that cruisy areas, which included parks, beaches, highways,</w:t>
      </w:r>
      <w:r>
        <w:t xml:space="preserve"> </w:t>
      </w:r>
      <w:r>
        <w:t xml:space="preserve">‘</w:t>
      </w:r>
      <w:r>
        <w:t xml:space="preserve">rest stops</w:t>
      </w:r>
      <w:r>
        <w:t xml:space="preserve">’</w:t>
      </w:r>
      <w:r>
        <w:t xml:space="preserve"> </w:t>
      </w:r>
      <w:r>
        <w:t xml:space="preserve">and other public facilities, could be</w:t>
      </w:r>
      <w:r>
        <w:t xml:space="preserve"> </w:t>
      </w:r>
      <w:r>
        <w:t xml:space="preserve">“</w:t>
      </w:r>
      <w:r>
        <w:t xml:space="preserve">extremely dangerous</w:t>
      </w:r>
      <w:r>
        <w:t xml:space="preserve"> </w:t>
      </w:r>
      <w:r>
        <w:t xml:space="preserve">(HOT) for various reasons and should be visited strictly at your own</w:t>
      </w:r>
      <w:r>
        <w:t xml:space="preserve"> </w:t>
      </w:r>
      <w:r>
        <w:t xml:space="preserve">risk.</w:t>
      </w:r>
      <w:r>
        <w:t xml:space="preserve">”</w:t>
      </w:r>
      <w:r>
        <w:t xml:space="preserve"> </w:t>
      </w:r>
      <w:r>
        <w:t xml:space="preserve">Often this warning was amplified within the listings itself. In</w:t>
      </w:r>
      <w:r>
        <w:t xml:space="preserve"> </w:t>
      </w:r>
      <w:r>
        <w:t xml:space="preserve">1978, for example, the guide left a note above cruising areas in Long</w:t>
      </w:r>
      <w:r>
        <w:t xml:space="preserve"> </w:t>
      </w:r>
      <w:r>
        <w:t xml:space="preserve">Beach, California that read:</w:t>
      </w:r>
      <w:r>
        <w:t xml:space="preserve"> </w:t>
      </w:r>
      <w:r>
        <w:t xml:space="preserve">“</w:t>
      </w:r>
      <w:r>
        <w:t xml:space="preserve">Fuzz very active — all AYOR</w:t>
      </w:r>
      <w:r>
        <w:t xml:space="preserve">”</w:t>
      </w:r>
      <w:r>
        <w:t xml:space="preserve"> </w:t>
      </w:r>
      <w:r>
        <w:t xml:space="preserve">(627056/MXBL88U2).</w:t>
      </w:r>
    </w:p>
    <w:p>
      <w:pPr>
        <w:pStyle w:val="BodyText"/>
      </w:pPr>
      <w:r>
        <w:t xml:space="preserve">But there were other hints of risk throughout the guides aside from</w:t>
      </w:r>
      <w:r>
        <w:t xml:space="preserve"> </w:t>
      </w:r>
      <w:r>
        <w:t xml:space="preserve">these two categories. Damron would frequently list locations with</w:t>
      </w:r>
      <w:r>
        <w:t xml:space="preserve"> </w:t>
      </w:r>
      <w:r>
        <w:t xml:space="preserve">“</w:t>
      </w:r>
      <w:r>
        <w:t xml:space="preserve">inquire locally</w:t>
      </w:r>
      <w:r>
        <w:t xml:space="preserve">”</w:t>
      </w:r>
      <w:r>
        <w:t xml:space="preserve"> </w:t>
      </w:r>
      <w:r>
        <w:t xml:space="preserve">in place of an address. He may have done this for</w:t>
      </w:r>
      <w:r>
        <w:t xml:space="preserve"> </w:t>
      </w:r>
      <w:r>
        <w:t xml:space="preserve">many reasons. It is possible Damron knew of the location but didn’t have</w:t>
      </w:r>
      <w:r>
        <w:t xml:space="preserve"> </w:t>
      </w:r>
      <w:r>
        <w:t xml:space="preserve">an exact address for it. Occasionally he noted when a location was new</w:t>
      </w:r>
      <w:r>
        <w:t xml:space="preserve"> </w:t>
      </w:r>
      <w:r>
        <w:t xml:space="preserve">and he didn’t yet have firm location details. For example, in 1980 the</w:t>
      </w:r>
      <w:r>
        <w:t xml:space="preserve"> </w:t>
      </w:r>
      <w:r>
        <w:t xml:space="preserve">guides listed Echo Farms, a bar in Chattanooga, Tennessee, and explained</w:t>
      </w:r>
      <w:r>
        <w:t xml:space="preserve"> </w:t>
      </w:r>
      <w:r>
        <w:t xml:space="preserve">that it was</w:t>
      </w:r>
      <w:r>
        <w:t xml:space="preserve"> </w:t>
      </w:r>
      <w:r>
        <w:t xml:space="preserve">“</w:t>
      </w:r>
      <w:r>
        <w:t xml:space="preserve">supposedly opening soon</w:t>
      </w:r>
      <w:r>
        <w:t xml:space="preserve">”</w:t>
      </w:r>
      <w:r>
        <w:t xml:space="preserve"> </w:t>
      </w:r>
      <w:r>
        <w:t xml:space="preserve">and readers should</w:t>
      </w:r>
      <w:r>
        <w:t xml:space="preserve"> </w:t>
      </w:r>
      <w:r>
        <w:t xml:space="preserve">“</w:t>
      </w:r>
      <w:r>
        <w:t xml:space="preserve">inquire</w:t>
      </w:r>
      <w:r>
        <w:t xml:space="preserve"> </w:t>
      </w:r>
      <w:r>
        <w:t xml:space="preserve">locally.</w:t>
      </w:r>
      <w:r>
        <w:t xml:space="preserve">”</w:t>
      </w:r>
      <w:r>
        <w:t xml:space="preserve"> </w:t>
      </w:r>
      <w:r>
        <w:t xml:space="preserve">While listings like this do appear, it is also possible, that</w:t>
      </w:r>
      <w:r>
        <w:t xml:space="preserve"> </w:t>
      </w:r>
      <w:r>
        <w:t xml:space="preserve">Damron was asked not to print the address of certain locations meaning</w:t>
      </w:r>
      <w:r>
        <w:t xml:space="preserve"> </w:t>
      </w:r>
      <w:r>
        <w:t xml:space="preserve">that the location was one that had to be accessed via whisper networks</w:t>
      </w:r>
      <w:r>
        <w:t xml:space="preserve"> </w:t>
      </w:r>
      <w:r>
        <w:t xml:space="preserve">within the individual community. Sometimes these locations only appeared</w:t>
      </w:r>
      <w:r>
        <w:t xml:space="preserve"> </w:t>
      </w:r>
      <w:r>
        <w:t xml:space="preserve">briefly like Chez Jay’s in Hamilton Ohio which was listed briefly in the</w:t>
      </w:r>
      <w:r>
        <w:t xml:space="preserve"> </w:t>
      </w:r>
      <w:r>
        <w:t xml:space="preserve">1978 and 1979 editions with directions to</w:t>
      </w:r>
      <w:r>
        <w:t xml:space="preserve"> </w:t>
      </w:r>
      <w:r>
        <w:t xml:space="preserve">“</w:t>
      </w:r>
      <w:r>
        <w:t xml:space="preserve">inquire locally</w:t>
      </w:r>
      <w:r>
        <w:t xml:space="preserve">”</w:t>
      </w:r>
      <w:r>
        <w:t xml:space="preserve">. In</w:t>
      </w:r>
      <w:r>
        <w:t xml:space="preserve"> </w:t>
      </w:r>
      <w:r>
        <w:t xml:space="preserve">Wrightsville Beach, North Carolina the guides listed Wit’s End (a mixed,</w:t>
      </w:r>
      <w:r>
        <w:t xml:space="preserve"> </w:t>
      </w:r>
      <w:r>
        <w:t xml:space="preserve">(M), location) from 1970-1975 but never included an address. It is very</w:t>
      </w:r>
      <w:r>
        <w:t xml:space="preserve"> </w:t>
      </w:r>
      <w:r>
        <w:t xml:space="preserve">likely that locations marked</w:t>
      </w:r>
      <w:r>
        <w:t xml:space="preserve"> </w:t>
      </w:r>
      <w:r>
        <w:t xml:space="preserve">“</w:t>
      </w:r>
      <w:r>
        <w:t xml:space="preserve">inquire locally</w:t>
      </w:r>
      <w:r>
        <w:t xml:space="preserve">”</w:t>
      </w:r>
      <w:r>
        <w:t xml:space="preserve"> </w:t>
      </w:r>
      <w:r>
        <w:t xml:space="preserve">were either monitored</w:t>
      </w:r>
      <w:r>
        <w:t xml:space="preserve"> </w:t>
      </w:r>
      <w:r>
        <w:t xml:space="preserve">by police, encountered threats, or were generally private locations that</w:t>
      </w:r>
      <w:r>
        <w:t xml:space="preserve"> </w:t>
      </w:r>
      <w:r>
        <w:t xml:space="preserve">did not welcome strangers for reasons of safety and community.</w:t>
      </w:r>
    </w:p>
    <w:p>
      <w:pPr>
        <w:pStyle w:val="BodyText"/>
      </w:pPr>
      <w:r>
        <w:t xml:space="preserve">Lastly, Damron occasionally listed when a location had burned down or</w:t>
      </w:r>
      <w:r>
        <w:t xml:space="preserve"> </w:t>
      </w:r>
      <w:r>
        <w:t xml:space="preserve">been destroyed but was attempting to reopen. This happened less</w:t>
      </w:r>
      <w:r>
        <w:t xml:space="preserve"> </w:t>
      </w:r>
      <w:r>
        <w:t xml:space="preserve">frequently than the use of (HOT), (AYOR), or inquire locally. For</w:t>
      </w:r>
      <w:r>
        <w:t xml:space="preserve"> </w:t>
      </w:r>
      <w:r>
        <w:t xml:space="preserve">example, in 1973 Damron listed Lydia’s Tavern in Kenosha, Wisconsin and</w:t>
      </w:r>
      <w:r>
        <w:t xml:space="preserve"> </w:t>
      </w:r>
      <w:r>
        <w:t xml:space="preserve">included a note that read:</w:t>
      </w:r>
      <w:r>
        <w:t xml:space="preserve"> </w:t>
      </w:r>
      <w:r>
        <w:t xml:space="preserve">“</w:t>
      </w:r>
      <w:r>
        <w:t xml:space="preserve">This popular spot was destroyed by a fire.</w:t>
      </w:r>
      <w:r>
        <w:t xml:space="preserve"> </w:t>
      </w:r>
      <w:r>
        <w:t xml:space="preserve">At present it is uncertain whether or not it will re-open.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primary source the Damron guides do not provide the context for why</w:t>
      </w:r>
      <w:r>
        <w:t xml:space="preserve"> </w:t>
      </w:r>
      <w:r>
        <w:t xml:space="preserve">Lydia’s was destroyed by a fire. Rather, it provides a marker that is a</w:t>
      </w:r>
      <w:r>
        <w:t xml:space="preserve"> </w:t>
      </w:r>
      <w:r>
        <w:t xml:space="preserve">useful jumping off point for further research. The</w:t>
      </w:r>
      <w:r>
        <w:t xml:space="preserve"> </w:t>
      </w:r>
      <w:r>
        <w:rPr>
          <w:iCs/>
          <w:i/>
        </w:rPr>
        <w:t xml:space="preserve">Kenosha News</w:t>
      </w:r>
      <w:r>
        <w:t xml:space="preserve"> </w:t>
      </w:r>
      <w:r>
        <w:t xml:space="preserve">reported that the fire was being investigated as arson due to a</w:t>
      </w:r>
      <w:r>
        <w:t xml:space="preserve"> </w:t>
      </w:r>
      <w:r>
        <w:t xml:space="preserve">“</w:t>
      </w:r>
      <w:r>
        <w:t xml:space="preserve">gasoline-fed</w:t>
      </w:r>
      <w:r>
        <w:t xml:space="preserve">”</w:t>
      </w:r>
      <w:r>
        <w:t xml:space="preserve"> </w:t>
      </w:r>
      <w:r>
        <w:t xml:space="preserve">blaze. The owner, Lydia Kearney, escaped unharmed but</w:t>
      </w:r>
      <w:r>
        <w:t xml:space="preserve"> </w:t>
      </w:r>
      <w:r>
        <w:t xml:space="preserve">reported seeing three white male suspects who other patrons reported</w:t>
      </w:r>
      <w:r>
        <w:t xml:space="preserve"> </w:t>
      </w:r>
      <w:r>
        <w:t xml:space="preserve">“</w:t>
      </w:r>
      <w:r>
        <w:t xml:space="preserve">made several trips to the men’s room in a short period of time.</w:t>
      </w:r>
      <w:r>
        <w:t xml:space="preserve">”</w:t>
      </w:r>
      <w:r>
        <w:t xml:space="preserve"> </w:t>
      </w:r>
      <w:r>
        <w:t xml:space="preserve">When</w:t>
      </w:r>
      <w:r>
        <w:t xml:space="preserve"> </w:t>
      </w:r>
      <w:r>
        <w:t xml:space="preserve">the suspects each came out of the restroom,</w:t>
      </w:r>
      <w:r>
        <w:t xml:space="preserve"> </w:t>
      </w:r>
      <w:r>
        <w:t xml:space="preserve">“</w:t>
      </w:r>
      <w:r>
        <w:t xml:space="preserve">gasoline was smelled on</w:t>
      </w:r>
      <w:r>
        <w:t xml:space="preserve"> </w:t>
      </w:r>
      <w:r>
        <w:t xml:space="preserve">their clothing and hands.</w:t>
      </w:r>
      <w:r>
        <w:t xml:space="preserve">”</w:t>
      </w:r>
      <w:r>
        <w:t xml:space="preserve"> </w:t>
      </w:r>
      <w:r>
        <w:t xml:space="preserve">The article goes on to note that the men’s</w:t>
      </w:r>
      <w:r>
        <w:t xml:space="preserve"> </w:t>
      </w:r>
      <w:r>
        <w:t xml:space="preserve">room had a door which led to a utility room where a gasoline powered</w:t>
      </w:r>
      <w:r>
        <w:t xml:space="preserve"> </w:t>
      </w:r>
      <w:r>
        <w:t xml:space="preserve">mower was stored. Calling the sheriff’s office Lydia Kearney exclaimed,</w:t>
      </w:r>
      <w:r>
        <w:t xml:space="preserve"> </w:t>
      </w:r>
      <w:r>
        <w:t xml:space="preserve">“</w:t>
      </w:r>
      <w:r>
        <w:t xml:space="preserve">I think they are going to burn the place down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Kenosha News</w:t>
      </w:r>
      <w:r>
        <w:rPr>
          <w:iCs/>
          <w:i/>
        </w:rPr>
        <w:t xml:space="preserve"> </w:t>
      </w:r>
      <w:r>
        <w:rPr>
          <w:iCs/>
          <w:i/>
        </w:rPr>
        <w:t xml:space="preserve">1971</w:t>
      </w:r>
      <w:r>
        <w:t xml:space="preserve">). Just two months later, Lydia’s Tavern was targeted once again</w:t>
      </w:r>
      <w:r>
        <w:t xml:space="preserve"> </w:t>
      </w:r>
      <w:r>
        <w:t xml:space="preserve">with a fire breaking out in the basement of the bar (</w:t>
      </w:r>
      <w:r>
        <w:rPr>
          <w:iCs/>
          <w:i/>
        </w:rPr>
        <w:t xml:space="preserve">Kenosha News</w:t>
      </w:r>
      <w:r>
        <w:rPr>
          <w:iCs/>
          <w:i/>
        </w:rPr>
        <w:t xml:space="preserve"> </w:t>
      </w:r>
      <w:r>
        <w:rPr>
          <w:iCs/>
          <w:i/>
        </w:rPr>
        <w:t xml:space="preserve">1971</w:t>
      </w:r>
      <w:r>
        <w:t xml:space="preserve">). Incidents like this were fairly common. Gay bars and their</w:t>
      </w:r>
      <w:r>
        <w:t xml:space="preserve"> </w:t>
      </w:r>
      <w:r>
        <w:t xml:space="preserve">patrons faced consistent threats of violence. In 1977 Damron listed the</w:t>
      </w:r>
      <w:r>
        <w:t xml:space="preserve"> </w:t>
      </w:r>
      <w:r>
        <w:t xml:space="preserve">relocation and renaming of a bar in North Hollywood called</w:t>
      </w:r>
      <w:r>
        <w:t xml:space="preserve"> </w:t>
      </w:r>
      <w:r>
        <w:t xml:space="preserve">“</w:t>
      </w:r>
      <w:r>
        <w:t xml:space="preserve">The Other</w:t>
      </w:r>
      <w:r>
        <w:t xml:space="preserve"> </w:t>
      </w:r>
      <w:r>
        <w:t xml:space="preserve">Side</w:t>
      </w:r>
      <w:r>
        <w:t xml:space="preserve">”</w:t>
      </w:r>
      <w:r>
        <w:t xml:space="preserve"> </w:t>
      </w:r>
      <w:r>
        <w:t xml:space="preserve">due to</w:t>
      </w:r>
      <w:r>
        <w:t xml:space="preserve"> </w:t>
      </w:r>
      <w:r>
        <w:t xml:space="preserve">“</w:t>
      </w:r>
      <w:r>
        <w:t xml:space="preserve">a vicious firebombing.</w:t>
      </w:r>
      <w:r>
        <w:t xml:space="preserve">”</w:t>
      </w:r>
      <w:r>
        <w:t xml:space="preserve"> </w:t>
      </w:r>
      <w:r>
        <w:t xml:space="preserve">These entries were far less</w:t>
      </w:r>
      <w:r>
        <w:t xml:space="preserve"> </w:t>
      </w:r>
      <w:r>
        <w:t xml:space="preserve">common than HOT/AYOR or</w:t>
      </w:r>
      <w:r>
        <w:t xml:space="preserve"> </w:t>
      </w:r>
      <w:r>
        <w:t xml:space="preserve">“</w:t>
      </w:r>
      <w:r>
        <w:t xml:space="preserve">inquire locally</w:t>
      </w:r>
      <w:r>
        <w:t xml:space="preserve">”</w:t>
      </w:r>
      <w:r>
        <w:t xml:space="preserve"> </w:t>
      </w:r>
      <w:r>
        <w:t xml:space="preserve">but they represent the</w:t>
      </w:r>
      <w:r>
        <w:t xml:space="preserve"> </w:t>
      </w:r>
      <w:r>
        <w:t xml:space="preserve">extreme danger that faced many LGTBQ Americans and business owners.</w:t>
      </w:r>
    </w:p>
    <w:p>
      <w:pPr>
        <w:pStyle w:val="BodyText"/>
      </w:pPr>
      <w:r>
        <w:t xml:space="preserve">MGG’s methodology tries to account for all three of these occurrences.</w:t>
      </w:r>
      <w:r>
        <w:t xml:space="preserve"> </w:t>
      </w:r>
      <w:r>
        <w:t xml:space="preserve">Our data captures the amenity categorizations in a systematic manner</w:t>
      </w:r>
      <w:r>
        <w:t xml:space="preserve"> </w:t>
      </w:r>
      <w:r>
        <w:t xml:space="preserve">that makes it possible to filter our web map by AYOR or HOT. But the</w:t>
      </w:r>
      <w:r>
        <w:t xml:space="preserve"> </w:t>
      </w:r>
      <w:r>
        <w:t xml:space="preserve">presence of</w:t>
      </w:r>
      <w:r>
        <w:t xml:space="preserve"> </w:t>
      </w:r>
      <w:r>
        <w:t xml:space="preserve">“</w:t>
      </w:r>
      <w:r>
        <w:t xml:space="preserve">inquire locally</w:t>
      </w:r>
      <w:r>
        <w:t xml:space="preserve">”</w:t>
      </w:r>
      <w:r>
        <w:t xml:space="preserve"> </w:t>
      </w:r>
      <w:r>
        <w:t xml:space="preserve">and Damron’s own explanations about</w:t>
      </w:r>
      <w:r>
        <w:t xml:space="preserve"> </w:t>
      </w:r>
      <w:r>
        <w:t xml:space="preserve">damage to an institution are harder to pin down because they were not</w:t>
      </w:r>
      <w:r>
        <w:t xml:space="preserve"> </w:t>
      </w:r>
      <w:r>
        <w:t xml:space="preserve">formalized or systematic. However, using computational pattern matching</w:t>
      </w:r>
      <w:r>
        <w:t xml:space="preserve"> </w:t>
      </w:r>
      <w:r>
        <w:t xml:space="preserve">libraries it is possible to search the entire dataset for elements of</w:t>
      </w:r>
      <w:r>
        <w:t xml:space="preserve"> </w:t>
      </w:r>
      <w:r>
        <w:t xml:space="preserve">these danger characteristics.</w:t>
      </w:r>
    </w:p>
    <w:p>
      <w:pPr>
        <w:pStyle w:val="BodyText"/>
      </w:pPr>
      <w:r>
        <w:t xml:space="preserve">Pattern matching is a computational technique that checks a given</w:t>
      </w:r>
      <w:r>
        <w:t xml:space="preserve"> </w:t>
      </w:r>
      <w:r>
        <w:t xml:space="preserve">sequence of tokens for the presence of some pattern. Pattern matching is</w:t>
      </w:r>
      <w:r>
        <w:t xml:space="preserve"> </w:t>
      </w:r>
      <w:r>
        <w:t xml:space="preserve">not overly complex. In fact, many people use it unknowingly every time</w:t>
      </w:r>
      <w:r>
        <w:t xml:space="preserve"> </w:t>
      </w:r>
      <w:r>
        <w:t xml:space="preserve">they search a document using the find function in their word processor.</w:t>
      </w:r>
      <w:r>
        <w:t xml:space="preserve"> </w:t>
      </w:r>
      <w:r>
        <w:t xml:space="preserve">Using this strategy, it is possible to query the Damron guide data for</w:t>
      </w:r>
      <w:r>
        <w:t xml:space="preserve"> </w:t>
      </w:r>
      <w:r>
        <w:t xml:space="preserve">locations that have either AYOR or HOT in the amenities, have the word</w:t>
      </w:r>
      <w:r>
        <w:t xml:space="preserve"> </w:t>
      </w:r>
      <w:r>
        <w:t xml:space="preserve">“</w:t>
      </w:r>
      <w:r>
        <w:t xml:space="preserve">inquire</w:t>
      </w:r>
      <w:r>
        <w:t xml:space="preserve">”</w:t>
      </w:r>
      <w:r>
        <w:t xml:space="preserve"> </w:t>
      </w:r>
      <w:r>
        <w:t xml:space="preserve">in either the address or description, or mention a fire,</w:t>
      </w:r>
      <w:r>
        <w:t xml:space="preserve"> </w:t>
      </w:r>
      <w:r>
        <w:t xml:space="preserve">destruction or bombing in the description. What results is a dataset</w:t>
      </w:r>
      <w:r>
        <w:t xml:space="preserve"> </w:t>
      </w:r>
      <w:r>
        <w:t xml:space="preserve">about violence and danger in the guides. Across all the guides from 1965</w:t>
      </w:r>
      <w:r>
        <w:t xml:space="preserve"> </w:t>
      </w:r>
      <w:r>
        <w:t xml:space="preserve">through 1985, 3.61% of the entries include some reference to danger.</w:t>
      </w:r>
      <w:r>
        <w:t xml:space="preserve"> </w:t>
      </w:r>
      <w:r>
        <w:t xml:space="preserve">This percentage is slightly misleading because cruising locations, which</w:t>
      </w:r>
      <w:r>
        <w:t xml:space="preserve"> </w:t>
      </w:r>
      <w:r>
        <w:t xml:space="preserve">were mostly likely to get a designation of AYOR or HOT, didn’t first</w:t>
      </w:r>
      <w:r>
        <w:t xml:space="preserve"> </w:t>
      </w:r>
      <w:r>
        <w:t xml:space="preserve">appear in the guides until the 1973 edition. When looking at the data</w:t>
      </w:r>
      <w:r>
        <w:t xml:space="preserve"> </w:t>
      </w:r>
      <w:r>
        <w:t xml:space="preserve">from 1973 to 1985, entries that indicate the potential for violence</w:t>
      </w:r>
      <w:r>
        <w:t xml:space="preserve"> </w:t>
      </w:r>
      <w:r>
        <w:t xml:space="preserve">increases to 3.96%.</w:t>
      </w:r>
    </w:p>
    <w:p>
      <w:pPr>
        <w:pStyle w:val="BodyText"/>
      </w:pPr>
      <w:r>
        <w:t xml:space="preserve">As the LGBTQ rights movement made strides in the 1970s, the backlash and</w:t>
      </w:r>
      <w:r>
        <w:t xml:space="preserve"> </w:t>
      </w:r>
      <w:r>
        <w:t xml:space="preserve">potential for danger also became more visible. The guides indicate that</w:t>
      </w:r>
      <w:r>
        <w:t xml:space="preserve"> </w:t>
      </w:r>
      <w:r>
        <w:t xml:space="preserve">locations were becoming more dangerous over time. In the late 1970s</w:t>
      </w:r>
      <w:r>
        <w:t xml:space="preserve"> </w:t>
      </w:r>
      <w:r>
        <w:t xml:space="preserve">dangerous locations amounted for, at most, 2.5% of all entries in the</w:t>
      </w:r>
      <w:r>
        <w:t xml:space="preserve"> </w:t>
      </w:r>
      <w:r>
        <w:t xml:space="preserve">guidebook. By 1985 that number rose to 5.4% which is a striking (and</w:t>
      </w:r>
      <w:r>
        <w:t xml:space="preserve"> </w:t>
      </w:r>
      <w:r>
        <w:t xml:space="preserve">steady) increase. (See fig 4). The rise in the number of dangerous</w:t>
      </w:r>
      <w:r>
        <w:t xml:space="preserve"> </w:t>
      </w:r>
      <w:r>
        <w:t xml:space="preserve">locations is probably partly the result of the inclusion of more cruisy</w:t>
      </w:r>
      <w:r>
        <w:t xml:space="preserve"> </w:t>
      </w:r>
      <w:r>
        <w:t xml:space="preserve">areas in the guides. The Damron Guides added this category in 1973 but</w:t>
      </w:r>
      <w:r>
        <w:t xml:space="preserve"> </w:t>
      </w:r>
      <w:r>
        <w:t xml:space="preserve">it does not appear to have an immediate influence on the entries in the</w:t>
      </w:r>
      <w:r>
        <w:t xml:space="preserve"> </w:t>
      </w:r>
      <w:r>
        <w:t xml:space="preserve">guides. However, in the years that follow there was a steady increase in</w:t>
      </w:r>
      <w:r>
        <w:t xml:space="preserve"> </w:t>
      </w:r>
      <w:r>
        <w:t xml:space="preserve">the number of locations that were marked this way.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This steady increase occurs when looking at either AYOR or HOT entries,</w:t>
      </w:r>
      <w:r>
        <w:t xml:space="preserve"> </w:t>
      </w:r>
      <w:r>
        <w:t xml:space="preserve">but the number of entries marked as Inquire Locally ebbs and flows more</w:t>
      </w:r>
      <w:r>
        <w:t xml:space="preserve"> </w:t>
      </w:r>
      <w:r>
        <w:t xml:space="preserve">across time. Rather than an upward increase, the number of locations</w:t>
      </w:r>
      <w:r>
        <w:t xml:space="preserve"> </w:t>
      </w:r>
      <w:r>
        <w:t xml:space="preserve">with directions to</w:t>
      </w:r>
      <w:r>
        <w:t xml:space="preserve"> </w:t>
      </w:r>
      <w:r>
        <w:t xml:space="preserve">“</w:t>
      </w:r>
      <w:r>
        <w:t xml:space="preserve">inquire locally</w:t>
      </w:r>
      <w:r>
        <w:t xml:space="preserve">”</w:t>
      </w:r>
      <w:r>
        <w:t xml:space="preserve"> </w:t>
      </w:r>
      <w:r>
        <w:t xml:space="preserve">peak in 1973 (22 entries) before</w:t>
      </w:r>
      <w:r>
        <w:t xml:space="preserve"> </w:t>
      </w:r>
      <w:r>
        <w:t xml:space="preserve">declining throughout the 1970s before peaking one more time in 1980.</w:t>
      </w:r>
      <w:r>
        <w:t xml:space="preserve"> </w:t>
      </w:r>
      <w:r>
        <w:t xml:space="preserve">Using just the guides it is hard to tell why the</w:t>
      </w:r>
      <w:r>
        <w:t xml:space="preserve"> </w:t>
      </w:r>
      <w:r>
        <w:t xml:space="preserve">“</w:t>
      </w:r>
      <w:r>
        <w:t xml:space="preserve">inquire locally</w:t>
      </w:r>
      <w:r>
        <w:t xml:space="preserve">”</w:t>
      </w:r>
      <w:r>
        <w:t xml:space="preserve"> </w:t>
      </w:r>
      <w:r>
        <w:t xml:space="preserve">locations peaked in 1973. It’s possible that a staffing or other issue</w:t>
      </w:r>
      <w:r>
        <w:t xml:space="preserve"> </w:t>
      </w:r>
      <w:r>
        <w:t xml:space="preserve">led to trouble verifying addresses. In subsequent years there was a</w:t>
      </w:r>
      <w:r>
        <w:t xml:space="preserve"> </w:t>
      </w:r>
      <w:r>
        <w:t xml:space="preserve">steady decline and by 1985 the number of spots listed in this way fell</w:t>
      </w:r>
      <w:r>
        <w:t xml:space="preserve"> </w:t>
      </w:r>
      <w:r>
        <w:t xml:space="preserve">by so much that only 5 entries instructed readers to</w:t>
      </w:r>
      <w:r>
        <w:t xml:space="preserve"> </w:t>
      </w:r>
      <w:r>
        <w:t xml:space="preserve">“</w:t>
      </w:r>
      <w:r>
        <w:t xml:space="preserve">inquire</w:t>
      </w:r>
      <w:r>
        <w:t xml:space="preserve"> </w:t>
      </w:r>
      <w:r>
        <w:t xml:space="preserve">locally.</w:t>
      </w:r>
      <w:r>
        <w:t xml:space="preserve">”</w:t>
      </w:r>
      <w:r>
        <w:t xml:space="preserve"> </w:t>
      </w:r>
      <w:r>
        <w:t xml:space="preserve">Of these remaining few entries, some are logical candidates</w:t>
      </w:r>
      <w:r>
        <w:t xml:space="preserve"> </w:t>
      </w:r>
      <w:r>
        <w:t xml:space="preserve">for this designation. Places like the Emo River (a cruising area) was</w:t>
      </w:r>
      <w:r>
        <w:t xml:space="preserve"> </w:t>
      </w:r>
      <w:r>
        <w:t xml:space="preserve">“</w:t>
      </w:r>
      <w:r>
        <w:t xml:space="preserve">very secluded.</w:t>
      </w:r>
      <w:r>
        <w:t xml:space="preserve">”</w:t>
      </w:r>
      <w:r>
        <w:t xml:space="preserve"> </w:t>
      </w:r>
      <w:r>
        <w:t xml:space="preserve">However, others were bars like J.R.’s Why Not in</w:t>
      </w:r>
      <w:r>
        <w:t xml:space="preserve"> </w:t>
      </w:r>
      <w:r>
        <w:t xml:space="preserve">Springfield, Ohio and Regina’s in Carbondale, PA which prompts questions</w:t>
      </w:r>
      <w:r>
        <w:t xml:space="preserve"> </w:t>
      </w:r>
      <w:r>
        <w:t xml:space="preserve">about why their locations would have been withheld from inclusion.</w:t>
      </w:r>
    </w:p>
    <w:p>
      <w:pPr>
        <w:pStyle w:val="BodyText"/>
      </w:pPr>
      <w:r>
        <w:t xml:space="preserve">In the early 1970s as locations with directions to</w:t>
      </w:r>
      <w:r>
        <w:t xml:space="preserve"> </w:t>
      </w:r>
      <w:r>
        <w:t xml:space="preserve">“</w:t>
      </w:r>
      <w:r>
        <w:t xml:space="preserve">inquire locally</w:t>
      </w:r>
      <w:r>
        <w:t xml:space="preserve">”</w:t>
      </w:r>
      <w:r>
        <w:t xml:space="preserve"> </w:t>
      </w:r>
      <w:r>
        <w:t xml:space="preserve">decreased, cruisy areas began appearing in the guides. Throughout the</w:t>
      </w:r>
      <w:r>
        <w:t xml:space="preserve"> </w:t>
      </w:r>
      <w:r>
        <w:t xml:space="preserve">1970s, they were increasingly described as dangerous. The number of</w:t>
      </w:r>
      <w:r>
        <w:t xml:space="preserve"> </w:t>
      </w:r>
      <w:r>
        <w:t xml:space="preserve">cruising areas increased dramatically as well going from just 165 in</w:t>
      </w:r>
      <w:r>
        <w:t xml:space="preserve"> </w:t>
      </w:r>
      <w:r>
        <w:t xml:space="preserve">1972 to 1,612 in 1985. But the proportion of cruising areas marked as</w:t>
      </w:r>
      <w:r>
        <w:t xml:space="preserve"> </w:t>
      </w:r>
      <w:r>
        <w:t xml:space="preserve">dangerous grew tremendously in the early 80s. In the mid-1970s the</w:t>
      </w:r>
      <w:r>
        <w:t xml:space="preserve"> </w:t>
      </w:r>
      <w:r>
        <w:t xml:space="preserve">number of locations marked AYOR or HOT hovered was about 5.6% of all</w:t>
      </w:r>
      <w:r>
        <w:t xml:space="preserve"> </w:t>
      </w:r>
      <w:r>
        <w:t xml:space="preserve">cruisy locations. However, by 1981 that number jumped to just over 14%</w:t>
      </w:r>
      <w:r>
        <w:t xml:space="preserve"> </w:t>
      </w:r>
      <w:r>
        <w:t xml:space="preserve">and even further to 17.4% by 1984.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What accounts for this change? While it is impossible to say</w:t>
      </w:r>
      <w:r>
        <w:t xml:space="preserve"> </w:t>
      </w:r>
      <w:r>
        <w:t xml:space="preserve">conclusively, we know that the 1970s and 1980s saw both new visibility</w:t>
      </w:r>
      <w:r>
        <w:t xml:space="preserve"> </w:t>
      </w:r>
      <w:r>
        <w:t xml:space="preserve">for LGBTQ Americans but also new backlash. In Jackson, the appearance of</w:t>
      </w:r>
      <w:r>
        <w:t xml:space="preserve"> </w:t>
      </w:r>
      <w:r>
        <w:t xml:space="preserve">the Metropolitan Community Church (MCC) in the guides sparked outrage</w:t>
      </w:r>
      <w:r>
        <w:t xml:space="preserve"> </w:t>
      </w:r>
      <w:r>
        <w:t xml:space="preserve">and calls for the prosecution of LGBTQ Americans. Rev Mike Wells, the</w:t>
      </w:r>
      <w:r>
        <w:t xml:space="preserve"> </w:t>
      </w:r>
      <w:r>
        <w:t xml:space="preserve">president of the Mississippi Moral Majority, held a press conference</w:t>
      </w:r>
      <w:r>
        <w:t xml:space="preserve"> </w:t>
      </w:r>
      <w:r>
        <w:t xml:space="preserve">where he</w:t>
      </w:r>
      <w:r>
        <w:t xml:space="preserve"> </w:t>
      </w:r>
      <w:r>
        <w:t xml:space="preserve">“</w:t>
      </w:r>
      <w:r>
        <w:t xml:space="preserve">called on city officials to</w:t>
      </w:r>
      <w:r>
        <w:t xml:space="preserve"> </w:t>
      </w:r>
      <w:r>
        <w:t xml:space="preserve">‘</w:t>
      </w:r>
      <w:r>
        <w:t xml:space="preserve">decrease or control the activity</w:t>
      </w:r>
      <w:r>
        <w:t xml:space="preserve"> </w:t>
      </w:r>
      <w:r>
        <w:t xml:space="preserve">of the homosexual element</w:t>
      </w:r>
      <w:r>
        <w:t xml:space="preserve">’</w:t>
      </w:r>
      <w:r>
        <w:t xml:space="preserve"> </w:t>
      </w:r>
      <w:r>
        <w:t xml:space="preserve">in Jackson, charging that homosexuals</w:t>
      </w:r>
      <w:r>
        <w:t xml:space="preserve"> </w:t>
      </w:r>
      <w:r>
        <w:t xml:space="preserve">‘</w:t>
      </w:r>
      <w:r>
        <w:t xml:space="preserve">openly</w:t>
      </w:r>
      <w:r>
        <w:t xml:space="preserve"> </w:t>
      </w:r>
      <w:r>
        <w:t xml:space="preserve">displayed their perversion</w:t>
      </w:r>
      <w:r>
        <w:t xml:space="preserve">’</w:t>
      </w:r>
      <w:r>
        <w:t xml:space="preserve"> </w:t>
      </w:r>
      <w:r>
        <w:t xml:space="preserve">in the city</w:t>
      </w:r>
      <w:r>
        <w:t xml:space="preserve">”</w:t>
      </w:r>
      <w:r>
        <w:t xml:space="preserve"> </w:t>
      </w:r>
      <w:r>
        <w:t xml:space="preserve">and he demanded the state pass</w:t>
      </w:r>
      <w:r>
        <w:t xml:space="preserve"> </w:t>
      </w:r>
      <w:r>
        <w:t xml:space="preserve">new anti-sodomy laws in the next legislative session. Sandifer, still a</w:t>
      </w:r>
      <w:r>
        <w:t xml:space="preserve"> </w:t>
      </w:r>
      <w:r>
        <w:t xml:space="preserve">leading activist in the community, condemned Wells and the Moral</w:t>
      </w:r>
      <w:r>
        <w:t xml:space="preserve"> </w:t>
      </w:r>
      <w:r>
        <w:t xml:space="preserve">Majority on behalf of Mississippi’s gay community. He argued that not</w:t>
      </w:r>
      <w:r>
        <w:t xml:space="preserve"> </w:t>
      </w:r>
      <w:r>
        <w:t xml:space="preserve">only did the</w:t>
      </w:r>
      <w:r>
        <w:t xml:space="preserve"> </w:t>
      </w:r>
      <w:r>
        <w:t xml:space="preserve">“</w:t>
      </w:r>
      <w:r>
        <w:t xml:space="preserve">gay community</w:t>
      </w:r>
      <w:r>
        <w:t xml:space="preserve"> </w:t>
      </w:r>
      <w:r>
        <w:t xml:space="preserve">[</w:t>
      </w:r>
      <w:r>
        <w:t xml:space="preserve">have</w:t>
      </w:r>
      <w:r>
        <w:t xml:space="preserve">]</w:t>
      </w:r>
      <w:r>
        <w:t xml:space="preserve"> </w:t>
      </w:r>
      <w:r>
        <w:t xml:space="preserve">no intention of being</w:t>
      </w:r>
      <w:r>
        <w:t xml:space="preserve"> </w:t>
      </w:r>
      <w:r>
        <w:t xml:space="preserve">intimidated</w:t>
      </w:r>
      <w:r>
        <w:t xml:space="preserve">”</w:t>
      </w:r>
      <w:r>
        <w:t xml:space="preserve"> </w:t>
      </w:r>
      <w:r>
        <w:t xml:space="preserve">but also added that</w:t>
      </w:r>
      <w:r>
        <w:t xml:space="preserve"> </w:t>
      </w:r>
      <w:r>
        <w:t xml:space="preserve">“</w:t>
      </w:r>
      <w:r>
        <w:t xml:space="preserve">Gay persons do not pose a threat to</w:t>
      </w:r>
      <w:r>
        <w:t xml:space="preserve"> </w:t>
      </w:r>
      <w:r>
        <w:t xml:space="preserve">persons on Capital Street, at night in Smith Park, at the bars or</w:t>
      </w:r>
      <w:r>
        <w:t xml:space="preserve"> </w:t>
      </w:r>
      <w:r>
        <w:t xml:space="preserve">anywhere else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Taff 1979</w:t>
      </w:r>
      <w:r>
        <w:t xml:space="preserve">). It is notable that the first</w:t>
      </w:r>
      <w:r>
        <w:t xml:space="preserve"> </w:t>
      </w:r>
      <w:r>
        <w:t xml:space="preserve">locations Sandifer mentions are those that came to be described as</w:t>
      </w:r>
      <w:r>
        <w:t xml:space="preserve"> </w:t>
      </w:r>
      <w:r>
        <w:t xml:space="preserve">dangerous – cruisy locations like Smith Park and Capital Street. Of</w:t>
      </w:r>
      <w:r>
        <w:t xml:space="preserve"> </w:t>
      </w:r>
      <w:r>
        <w:t xml:space="preserve">course, these locations were likely dangerous far before the moral</w:t>
      </w:r>
      <w:r>
        <w:t xml:space="preserve"> </w:t>
      </w:r>
      <w:r>
        <w:t xml:space="preserve">majority began advocating for anti-sodomy laws. Reports of undercover</w:t>
      </w:r>
      <w:r>
        <w:t xml:space="preserve"> </w:t>
      </w:r>
      <w:r>
        <w:t xml:space="preserve">police patrolling Smith Park pepper the Jackson Clarion Ledger</w:t>
      </w:r>
      <w:r>
        <w:t xml:space="preserve"> </w:t>
      </w:r>
      <w:r>
        <w:t xml:space="preserve">(</w:t>
      </w:r>
      <w:r>
        <w:rPr>
          <w:iCs/>
          <w:i/>
        </w:rPr>
        <w:t xml:space="preserve">The Clarion-Ledger 1976</w:t>
      </w:r>
      <w:r>
        <w:t xml:space="preserve">), (</w:t>
      </w:r>
      <w:r>
        <w:rPr>
          <w:iCs/>
          <w:i/>
        </w:rPr>
        <w:t xml:space="preserve">The Clarion-Ledger 1977</w:t>
      </w:r>
      <w:r>
        <w:t xml:space="preserve">).</w:t>
      </w:r>
      <w:r>
        <w:t xml:space="preserve"> </w:t>
      </w:r>
      <w:r>
        <w:t xml:space="preserve">Nevertheless, looking at incidents like these in tandem with data from</w:t>
      </w:r>
      <w:r>
        <w:t xml:space="preserve"> </w:t>
      </w:r>
      <w:r>
        <w:t xml:space="preserve">the guides suggests a larger pattern in American cities.</w:t>
      </w:r>
    </w:p>
    <w:p>
      <w:pPr>
        <w:pStyle w:val="BodyText"/>
      </w:pPr>
      <w:r>
        <w:t xml:space="preserve">Reform around sex and gender was a major component of the LGBTQ Rights</w:t>
      </w:r>
      <w:r>
        <w:t xml:space="preserve"> </w:t>
      </w:r>
      <w:r>
        <w:t xml:space="preserve">movement of the 1960s, 1970s, and 1980s. Not only did the era after</w:t>
      </w:r>
      <w:r>
        <w:t xml:space="preserve"> </w:t>
      </w:r>
      <w:r>
        <w:t xml:space="preserve">Stonewall see decline in some police harassment, but there were also</w:t>
      </w:r>
      <w:r>
        <w:t xml:space="preserve"> </w:t>
      </w:r>
      <w:r>
        <w:t xml:space="preserve">significant gains in sodomy law reform. In the 1970s twenty states</w:t>
      </w:r>
      <w:r>
        <w:t xml:space="preserve"> </w:t>
      </w:r>
      <w:r>
        <w:t xml:space="preserve">joined Illinois and Connecticut in repealing their sodomy laws.</w:t>
      </w:r>
      <w:r>
        <w:t xml:space="preserve"> </w:t>
      </w:r>
      <w:r>
        <w:t xml:space="preserve">Wisconsin joined them in 1983 and both New York and Pennsylvania’s</w:t>
      </w:r>
      <w:r>
        <w:t xml:space="preserve"> </w:t>
      </w:r>
      <w:r>
        <w:t xml:space="preserve">Supreme Court invalidated sodomy laws. However, even though there were</w:t>
      </w:r>
      <w:r>
        <w:t xml:space="preserve"> </w:t>
      </w:r>
      <w:r>
        <w:t xml:space="preserve">significant gains, as Marc Stein notes by the 1980s sodomy was</w:t>
      </w:r>
      <w:r>
        <w:t xml:space="preserve"> </w:t>
      </w:r>
      <w:r>
        <w:t xml:space="preserve">“</w:t>
      </w:r>
      <w:r>
        <w:t xml:space="preserve">still a</w:t>
      </w:r>
      <w:r>
        <w:t xml:space="preserve"> </w:t>
      </w:r>
      <w:r>
        <w:t xml:space="preserve">crime in half of US states, the territories, military and in prisons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Stein 2020</w:t>
      </w:r>
      <w:r>
        <w:t xml:space="preserve">), (</w:t>
      </w:r>
      <w:r>
        <w:rPr>
          <w:iCs/>
          <w:i/>
        </w:rPr>
        <w:t xml:space="preserve">Phelps 2023</w:t>
      </w:r>
      <w:r>
        <w:t xml:space="preserve">), (</w:t>
      </w:r>
      <w:r>
        <w:rPr>
          <w:iCs/>
          <w:i/>
        </w:rPr>
        <w:t xml:space="preserve">Delta Democrat-Times</w:t>
      </w:r>
      <w:r>
        <w:rPr>
          <w:iCs/>
          <w:i/>
        </w:rPr>
        <w:t xml:space="preserve"> </w:t>
      </w:r>
      <w:r>
        <w:rPr>
          <w:iCs/>
          <w:i/>
        </w:rPr>
        <w:t xml:space="preserve">1977</w:t>
      </w:r>
      <w:r>
        <w:t xml:space="preserve">), (</w:t>
      </w:r>
      <w:r>
        <w:rPr>
          <w:iCs/>
          <w:i/>
        </w:rPr>
        <w:t xml:space="preserve">Cullen 1983</w:t>
      </w:r>
      <w:r>
        <w:t xml:space="preserve">), (</w:t>
      </w:r>
      <w:r>
        <w:rPr>
          <w:iCs/>
          <w:i/>
        </w:rPr>
        <w:t xml:space="preserve">Miller 1983</w:t>
      </w:r>
      <w:r>
        <w:t xml:space="preserve">). Even where sodomy</w:t>
      </w:r>
      <w:r>
        <w:t xml:space="preserve"> </w:t>
      </w:r>
      <w:r>
        <w:t xml:space="preserve">laws were passed, some cities passed legislation that prevented</w:t>
      </w:r>
      <w:r>
        <w:t xml:space="preserve"> </w:t>
      </w:r>
      <w:r>
        <w:t xml:space="preserve">loitering, cross dressing, or created new distinctions between same-sex</w:t>
      </w:r>
      <w:r>
        <w:t xml:space="preserve"> </w:t>
      </w:r>
      <w:r>
        <w:t xml:space="preserve">and cross-sex sodomy. The Christian Right and New Right in the United</w:t>
      </w:r>
      <w:r>
        <w:t xml:space="preserve"> </w:t>
      </w:r>
      <w:r>
        <w:t xml:space="preserve">States openly campaigned against the liberalization of sodomy laws and</w:t>
      </w:r>
      <w:r>
        <w:t xml:space="preserve"> </w:t>
      </w:r>
      <w:r>
        <w:t xml:space="preserve">encouraged new laws that directly targeted the LGBTQ community.</w:t>
      </w:r>
    </w:p>
    <w:bookmarkStart w:id="36" w:name="conclusion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The website and data behind</w:t>
      </w:r>
      <w:r>
        <w:t xml:space="preserve"> </w:t>
      </w:r>
      <w:r>
        <w:rPr>
          <w:iCs/>
          <w:i/>
        </w:rPr>
        <w:t xml:space="preserve">Mapping the Gay Guides</w:t>
      </w:r>
      <w:r>
        <w:t xml:space="preserve"> </w:t>
      </w:r>
      <w:r>
        <w:t xml:space="preserve">are tools for</w:t>
      </w:r>
      <w:r>
        <w:t xml:space="preserve"> </w:t>
      </w:r>
      <w:r>
        <w:t xml:space="preserve">scholars looking to study the contours of American gay life in the last</w:t>
      </w:r>
      <w:r>
        <w:t xml:space="preserve"> </w:t>
      </w:r>
      <w:r>
        <w:t xml:space="preserve">four decades of the twentieth century. By digitizing the guides and</w:t>
      </w:r>
      <w:r>
        <w:t xml:space="preserve"> </w:t>
      </w:r>
      <w:r>
        <w:t xml:space="preserve">turning into data MGG offers scholars new paths to analyzing queer life</w:t>
      </w:r>
      <w:r>
        <w:t xml:space="preserve"> </w:t>
      </w:r>
      <w:r>
        <w:t xml:space="preserve">through either through the mapping visualization on the MGG website or</w:t>
      </w:r>
      <w:r>
        <w:t xml:space="preserve"> </w:t>
      </w:r>
      <w:r>
        <w:t xml:space="preserve">through applying computational methods to the underlying dataset.</w:t>
      </w:r>
    </w:p>
    <w:p>
      <w:pPr>
        <w:pStyle w:val="BodyText"/>
      </w:pPr>
      <w:r>
        <w:t xml:space="preserve">The project also appears at a time that gay bars and spaces are under</w:t>
      </w:r>
      <w:r>
        <w:t xml:space="preserve"> </w:t>
      </w:r>
      <w:r>
        <w:t xml:space="preserve">threat. Physical sites of gay culture like bars and bookstores seem to</w:t>
      </w:r>
      <w:r>
        <w:t xml:space="preserve"> </w:t>
      </w:r>
      <w:r>
        <w:t xml:space="preserve">many queer people to be evaporating, perhaps due to the rise of a</w:t>
      </w:r>
      <w:r>
        <w:t xml:space="preserve"> </w:t>
      </w:r>
      <w:r>
        <w:t xml:space="preserve">vibrant online queer culture (</w:t>
      </w:r>
      <w:r>
        <w:rPr>
          <w:iCs/>
          <w:i/>
        </w:rPr>
        <w:t xml:space="preserve">Babineau 2008</w:t>
      </w:r>
      <w:r>
        <w:t xml:space="preserve">,</w:t>
      </w:r>
      <w:r>
        <w:t xml:space="preserve"> </w:t>
      </w:r>
      <w:r>
        <w:rPr>
          <w:iCs/>
          <w:i/>
        </w:rPr>
        <w:t xml:space="preserve">Eadens 2019</w:t>
      </w:r>
      <w:r>
        <w:t xml:space="preserve">).</w:t>
      </w:r>
      <w:r>
        <w:t xml:space="preserve"> </w:t>
      </w:r>
      <w:r>
        <w:t xml:space="preserve">In fact, the Damron Corporation, the company that bought the Bob Damron</w:t>
      </w:r>
      <w:r>
        <w:t xml:space="preserve"> </w:t>
      </w:r>
      <w:r>
        <w:t xml:space="preserve">Address Book in the late 1980s, ceased publication in 2019 after</w:t>
      </w:r>
      <w:r>
        <w:t xml:space="preserve"> </w:t>
      </w:r>
      <w:r>
        <w:t xml:space="preserve">struggling throughout the 2000s and 2010s. The rise of the Internet,</w:t>
      </w:r>
      <w:r>
        <w:t xml:space="preserve"> </w:t>
      </w:r>
      <w:r>
        <w:t xml:space="preserve">smartphones and apps, and specifically dating apps such as Grindr made</w:t>
      </w:r>
      <w:r>
        <w:t xml:space="preserve"> </w:t>
      </w:r>
      <w:r>
        <w:t xml:space="preserve">the guides less of a necessity. For a time, the Damron company</w:t>
      </w:r>
      <w:r>
        <w:t xml:space="preserve"> </w:t>
      </w:r>
      <w:r>
        <w:t xml:space="preserve">maintained an online database that was available via subscription, but</w:t>
      </w:r>
      <w:r>
        <w:t xml:space="preserve"> </w:t>
      </w:r>
      <w:r>
        <w:t xml:space="preserve">the guides increasingly became a relic of a another time. Now</w:t>
      </w:r>
      <w:r>
        <w:t xml:space="preserve"> </w:t>
      </w:r>
      <w:r>
        <w:t xml:space="preserve">collector’s items, the guides can sell for hundreds of dollars on eBay.</w:t>
      </w:r>
    </w:p>
    <w:p>
      <w:pPr>
        <w:pStyle w:val="BodyText"/>
      </w:pPr>
      <w:r>
        <w:t xml:space="preserve">MGG seeks to serve two audiences. First, and foremost, the project is a</w:t>
      </w:r>
      <w:r>
        <w:t xml:space="preserve"> </w:t>
      </w:r>
      <w:r>
        <w:t xml:space="preserve">digital public history project which makes visible the presence of LGBTQ</w:t>
      </w:r>
      <w:r>
        <w:t xml:space="preserve"> </w:t>
      </w:r>
      <w:r>
        <w:t xml:space="preserve">locations for members of the community. Our team frequently receives</w:t>
      </w:r>
      <w:r>
        <w:t xml:space="preserve"> </w:t>
      </w:r>
      <w:r>
        <w:t xml:space="preserve">emails with stories about individual locations, corrections based on the</w:t>
      </w:r>
      <w:r>
        <w:t xml:space="preserve"> </w:t>
      </w:r>
      <w:r>
        <w:t xml:space="preserve">details Damron provided, or pictures of an evening at one of the</w:t>
      </w:r>
      <w:r>
        <w:t xml:space="preserve"> </w:t>
      </w:r>
      <w:r>
        <w:t xml:space="preserve">locations listed in the guides. The second audience is researchers and</w:t>
      </w:r>
      <w:r>
        <w:t xml:space="preserve"> </w:t>
      </w:r>
      <w:r>
        <w:t xml:space="preserve">scholars. The MGG team is committed to making this data open source and</w:t>
      </w:r>
      <w:r>
        <w:t xml:space="preserve"> </w:t>
      </w:r>
      <w:r>
        <w:t xml:space="preserve">accessible for historians, geographers, social scientists and others who</w:t>
      </w:r>
      <w:r>
        <w:t xml:space="preserve"> </w:t>
      </w:r>
      <w:r>
        <w:t xml:space="preserve">are hoping to build on it or use it to bolster their own studies of</w:t>
      </w:r>
      <w:r>
        <w:t xml:space="preserve"> </w:t>
      </w:r>
      <w:r>
        <w:t xml:space="preserve">queer life in America.</w:t>
      </w:r>
    </w:p>
    <w:p>
      <w:pPr>
        <w:pStyle w:val="BodyText"/>
      </w:pPr>
      <w:r>
        <w:t xml:space="preserve">As MGG looks toward wrapping up our digitization and transcription in</w:t>
      </w:r>
      <w:r>
        <w:t xml:space="preserve"> </w:t>
      </w:r>
      <w:r>
        <w:t xml:space="preserve">2024 we are excited to make additional data from the years 1990-2005</w:t>
      </w:r>
      <w:r>
        <w:t xml:space="preserve"> </w:t>
      </w:r>
      <w:r>
        <w:t xml:space="preserve">available. This additional data will make</w:t>
      </w:r>
      <w:r>
        <w:t xml:space="preserve"> </w:t>
      </w:r>
      <w:r>
        <w:rPr>
          <w:iCs/>
          <w:i/>
        </w:rPr>
        <w:t xml:space="preserve">Mapping the Gay Guides</w:t>
      </w:r>
      <w:r>
        <w:t xml:space="preserve"> </w:t>
      </w:r>
      <w:r>
        <w:t xml:space="preserve">an even richer resource for community members and scholars. It will</w:t>
      </w:r>
      <w:r>
        <w:t xml:space="preserve"> </w:t>
      </w:r>
      <w:r>
        <w:t xml:space="preserve">yield fascinating insights into the ways in which historical themes and</w:t>
      </w:r>
      <w:r>
        <w:t xml:space="preserve"> </w:t>
      </w:r>
      <w:r>
        <w:t xml:space="preserve">events like the emergence of the internet and the establishment of Don’t</w:t>
      </w:r>
      <w:r>
        <w:t xml:space="preserve"> </w:t>
      </w:r>
      <w:r>
        <w:t xml:space="preserve">Ask Don’t Tell influenced the communities described in the Damron</w:t>
      </w:r>
      <w:r>
        <w:t xml:space="preserve"> </w:t>
      </w:r>
      <w:r>
        <w:t xml:space="preserve">Guides. Moving into the 1990s and early 2000s the guides get even longer</w:t>
      </w:r>
      <w:r>
        <w:t xml:space="preserve"> </w:t>
      </w:r>
      <w:r>
        <w:t xml:space="preserve">and more detailed and we anticipate releasing at least another 75,000</w:t>
      </w:r>
      <w:r>
        <w:t xml:space="preserve"> </w:t>
      </w:r>
      <w:r>
        <w:t xml:space="preserve">locations. Moreover, it will make this data ripe for comparison with</w:t>
      </w:r>
      <w:r>
        <w:t xml:space="preserve"> </w:t>
      </w:r>
      <w:r>
        <w:t xml:space="preserve">other LGBTQ guidebooks and datasets allowing scholars to better</w:t>
      </w:r>
      <w:r>
        <w:t xml:space="preserve"> </w:t>
      </w:r>
      <w:r>
        <w:t xml:space="preserve">understand not only the biases within the Damron guides but the</w:t>
      </w:r>
      <w:r>
        <w:t xml:space="preserve"> </w:t>
      </w:r>
      <w:r>
        <w:t xml:space="preserve">differences and similarities in queer geography for different groups.</w:t>
      </w:r>
      <w:r>
        <w:t xml:space="preserve"> </w:t>
      </w:r>
      <w:r>
        <w:t xml:space="preserve">The MGG dataset will remain publicly available both for download but</w:t>
      </w:r>
      <w:r>
        <w:t xml:space="preserve"> </w:t>
      </w:r>
      <w:r>
        <w:t xml:space="preserve">also as a source for the visualizations on the website. We hope it will</w:t>
      </w:r>
      <w:r>
        <w:t xml:space="preserve"> </w:t>
      </w:r>
      <w:r>
        <w:t xml:space="preserve">be a resource for scholars seeking to study changes in LGBTQ life over</w:t>
      </w:r>
      <w:r>
        <w:t xml:space="preserve"> </w:t>
      </w:r>
      <w:r>
        <w:t xml:space="preserve">time.</w:t>
      </w:r>
    </w:p>
    <w:bookmarkEnd w:id="36"/>
    <w:bookmarkEnd w:id="37"/>
    <w:bookmarkStart w:id="38" w:name="bibliography"/>
    <w:p>
      <w:pPr>
        <w:pStyle w:val="Heading2"/>
      </w:pPr>
      <w:r>
        <w:t xml:space="preserve">Bibliography</w:t>
      </w:r>
    </w:p>
    <w:p>
      <w:pPr>
        <w:pStyle w:val="FirstParagraph"/>
      </w:pPr>
      <w:r>
        <w:t xml:space="preserve">Allen, K., et al.. LGBTQ Columbia History Initiative.</w:t>
      </w:r>
      <w:r>
        <w:t xml:space="preserve"> </w:t>
      </w:r>
      <w:r>
        <w:t xml:space="preserve">https://www.historiccolumbia.org/lgbtq-columbia.</w:t>
      </w:r>
    </w:p>
    <w:p>
      <w:pPr>
        <w:pStyle w:val="BodyText"/>
      </w:pPr>
      <w:r>
        <w:t xml:space="preserve">Armstrong, E. A.. Forging Gay Identities: Organizing Sexuality in San</w:t>
      </w:r>
      <w:r>
        <w:t xml:space="preserve"> </w:t>
      </w:r>
      <w:r>
        <w:t xml:space="preserve">Francisco, 1950-1994. University of Chicago Press,</w:t>
      </w:r>
      <w:r>
        <w:t xml:space="preserve"> </w:t>
      </w:r>
      <w:r>
        <w:t xml:space="preserve">https://press.uchicago.edu/ucp/books/book/chicago/F/bo3621651.html.</w:t>
      </w:r>
    </w:p>
    <w:p>
      <w:pPr>
        <w:pStyle w:val="BodyText"/>
      </w:pPr>
      <w:r>
        <w:t xml:space="preserve">“</w:t>
      </w:r>
      <w:r>
        <w:t xml:space="preserve">Arson Is Suspected as Fire Guts Tavern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Arson Is Suspected as Fire</w:t>
      </w:r>
      <w:r>
        <w:t xml:space="preserve"> </w:t>
      </w:r>
      <w:r>
        <w:t xml:space="preserve">Guts Tavern</w:t>
      </w:r>
      <w:r>
        <w:t xml:space="preserve">”</w:t>
      </w:r>
      <w:r>
        <w:t xml:space="preserve">. Kenosha News.</w:t>
      </w:r>
    </w:p>
    <w:p>
      <w:pPr>
        <w:pStyle w:val="BodyText"/>
      </w:pPr>
      <w:r>
        <w:t xml:space="preserve">Babineau, G..</w:t>
      </w:r>
      <w:r>
        <w:t xml:space="preserve"> </w:t>
      </w:r>
      <w:r>
        <w:t xml:space="preserve">“</w:t>
      </w:r>
      <w:r>
        <w:t xml:space="preserve">Is the Gaybourhood Unravelling?</w:t>
      </w:r>
      <w:r>
        <w:t xml:space="preserve">”</w:t>
      </w:r>
      <w:r>
        <w:t xml:space="preserve">. Xtra,</w:t>
      </w:r>
      <w:r>
        <w:t xml:space="preserve"> </w:t>
      </w:r>
      <w:r>
        <w:t xml:space="preserve">https://www.dailyxtra.com/is-the-gaybourhood-unravelling-14510.</w:t>
      </w:r>
    </w:p>
    <w:p>
      <w:pPr>
        <w:pStyle w:val="BodyText"/>
      </w:pPr>
      <w:r>
        <w:t xml:space="preserve">Bell, J., editor. Beyond the politics of the closet: gay rights and the</w:t>
      </w:r>
      <w:r>
        <w:t xml:space="preserve"> </w:t>
      </w:r>
      <w:r>
        <w:t xml:space="preserve">american state since the 1970s. Edited by Jonathan Bell, University of</w:t>
      </w:r>
      <w:r>
        <w:t xml:space="preserve"> </w:t>
      </w:r>
      <w:r>
        <w:t xml:space="preserve">Pennsylvania Press.</w:t>
      </w:r>
    </w:p>
    <w:p>
      <w:pPr>
        <w:pStyle w:val="BodyText"/>
      </w:pPr>
      <w:r>
        <w:t xml:space="preserve">Blevins, C..</w:t>
      </w:r>
      <w:r>
        <w:t xml:space="preserve"> </w:t>
      </w:r>
      <w:r>
        <w:t xml:space="preserve">“</w:t>
      </w:r>
      <w:r>
        <w:t xml:space="preserve">Space, Nation, and Triumph of Region: A View of the World</w:t>
      </w:r>
      <w:r>
        <w:t xml:space="preserve"> </w:t>
      </w:r>
      <w:r>
        <w:t xml:space="preserve">from Houston</w:t>
      </w:r>
      <w:r>
        <w:t xml:space="preserve">”</w:t>
      </w:r>
      <w:r>
        <w:t xml:space="preserve">. Journal of American History, vol. 101, no. 1,</w:t>
      </w:r>
      <w:r>
        <w:t xml:space="preserve"> </w:t>
      </w:r>
      <w:r>
        <w:t xml:space="preserve">pp. 122–47, https://doi.org/10.1093/jahist/jau184.</w:t>
      </w:r>
    </w:p>
    <w:p>
      <w:pPr>
        <w:pStyle w:val="BodyText"/>
      </w:pPr>
      <w:r>
        <w:t xml:space="preserve">Browne, K..</w:t>
      </w:r>
      <w:r>
        <w:t xml:space="preserve"> </w:t>
      </w:r>
      <w:r>
        <w:t xml:space="preserve">“</w:t>
      </w:r>
      <w:r>
        <w:t xml:space="preserve">Queer Quantification or Queer(y)ing Quantification:</w:t>
      </w:r>
      <w:r>
        <w:t xml:space="preserve"> </w:t>
      </w:r>
      <w:r>
        <w:t xml:space="preserve">Creating Lesbian, Gay, Bisexual or Heterosexual Citizens Through</w:t>
      </w:r>
      <w:r>
        <w:t xml:space="preserve"> </w:t>
      </w:r>
      <w:r>
        <w:t xml:space="preserve">Governmental Social Research 1</w:t>
      </w:r>
      <w:r>
        <w:t xml:space="preserve">”</w:t>
      </w:r>
      <w:r>
        <w:t xml:space="preserve">. Queer Methods and Methodologies,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Bryant, A.. The Anita Bryant Story: The Survival of Our Nation’s</w:t>
      </w:r>
      <w:r>
        <w:t xml:space="preserve"> </w:t>
      </w:r>
      <w:r>
        <w:t xml:space="preserve">Families and the Threat of Militant Homosexuality. Revell.</w:t>
      </w:r>
    </w:p>
    <w:p>
      <w:pPr>
        <w:pStyle w:val="BodyText"/>
      </w:pPr>
      <w:r>
        <w:t xml:space="preserve">Cervini, E.. The deviant’s war: the homosexual vs. the united states of</w:t>
      </w:r>
      <w:r>
        <w:t xml:space="preserve"> </w:t>
      </w:r>
      <w:r>
        <w:t xml:space="preserve">america. Illustrated edition, Farrar, Straus and Giroux.</w:t>
      </w:r>
    </w:p>
    <w:p>
      <w:pPr>
        <w:pStyle w:val="BodyText"/>
      </w:pPr>
      <w:r>
        <w:t xml:space="preserve">Cruse, C.. Queer Maps. https://www.queermaps.org.</w:t>
      </w:r>
    </w:p>
    <w:p>
      <w:pPr>
        <w:pStyle w:val="BodyText"/>
      </w:pPr>
      <w:r>
        <w:t xml:space="preserve">Cullen, C..</w:t>
      </w:r>
      <w:r>
        <w:t xml:space="preserve"> </w:t>
      </w:r>
      <w:r>
        <w:t xml:space="preserve">“</w:t>
      </w:r>
      <w:r>
        <w:t xml:space="preserve">Gays Answer Moral Majority</w:t>
      </w:r>
      <w:r>
        <w:t xml:space="preserve">”</w:t>
      </w:r>
      <w:r>
        <w:t xml:space="preserve">. The Clarion-ledger.</w:t>
      </w:r>
    </w:p>
    <w:p>
      <w:pPr>
        <w:pStyle w:val="BodyText"/>
      </w:pPr>
      <w:r>
        <w:t xml:space="preserve">D’Emilio, J.. Sexual Politics, Sexual Communities: The Making of a</w:t>
      </w:r>
      <w:r>
        <w:t xml:space="preserve"> </w:t>
      </w:r>
      <w:r>
        <w:t xml:space="preserve">Homosexual Minority in the United States, 1940-1970. 2nd ed., University</w:t>
      </w:r>
      <w:r>
        <w:t xml:space="preserve"> </w:t>
      </w:r>
      <w:r>
        <w:t xml:space="preserve">of Chicago Press.</w:t>
      </w:r>
    </w:p>
    <w:p>
      <w:pPr>
        <w:pStyle w:val="BodyText"/>
      </w:pPr>
      <w:r>
        <w:t xml:space="preserve">D’Ignazio, C.and L. F. Klein. Data feminism. The MIT Press.</w:t>
      </w:r>
    </w:p>
    <w:p>
      <w:pPr>
        <w:pStyle w:val="BodyText"/>
      </w:pPr>
      <w:r>
        <w:t xml:space="preserve">Eadens, S..</w:t>
      </w:r>
      <w:r>
        <w:t xml:space="preserve"> </w:t>
      </w:r>
      <w:r>
        <w:t xml:space="preserve">“</w:t>
      </w:r>
      <w:r>
        <w:t xml:space="preserve">It’s</w:t>
      </w:r>
      <w:r>
        <w:t xml:space="preserve"> </w:t>
      </w:r>
      <w:r>
        <w:t xml:space="preserve">‘</w:t>
      </w:r>
      <w:r>
        <w:t xml:space="preserve">cheers, but Queer.</w:t>
      </w:r>
      <w:r>
        <w:t xml:space="preserve">’</w:t>
      </w:r>
      <w:r>
        <w:t xml:space="preserve"> </w:t>
      </w:r>
      <w:r>
        <w:t xml:space="preserve">Louisville’s Last Lesbian Bar</w:t>
      </w:r>
      <w:r>
        <w:t xml:space="preserve"> </w:t>
      </w:r>
      <w:r>
        <w:t xml:space="preserve">Reflects Shifts in LGBTQ Nightlife</w:t>
      </w:r>
      <w:r>
        <w:t xml:space="preserve">”</w:t>
      </w:r>
      <w:r>
        <w:t xml:space="preserve">. Courier,</w:t>
      </w:r>
      <w:r>
        <w:t xml:space="preserve"> </w:t>
      </w:r>
      <w:r>
        <w:t xml:space="preserve">https://courier-journal.com/story/news/local/2019/06/28/louisvilles-last-lesbian-bar-purrswaytions-shows-lgbt-nightlife-shift/1385370001/.</w:t>
      </w:r>
    </w:p>
    <w:p>
      <w:pPr>
        <w:pStyle w:val="BodyText"/>
      </w:pPr>
      <w:r>
        <w:t xml:space="preserve">Escoffier, J..</w:t>
      </w:r>
      <w:r>
        <w:t xml:space="preserve"> </w:t>
      </w:r>
      <w:r>
        <w:t xml:space="preserve">“</w:t>
      </w:r>
      <w:r>
        <w:t xml:space="preserve">Fabulous Politics: Gay, Lesbian, and Wueer Movements,</w:t>
      </w:r>
      <w:r>
        <w:t xml:space="preserve"> </w:t>
      </w:r>
      <w:r>
        <w:t xml:space="preserve">1969-1999</w:t>
      </w:r>
      <w:r>
        <w:t xml:space="preserve">”</w:t>
      </w:r>
      <w:r>
        <w:t xml:space="preserve">. The World the Sixties Made: Politics and Culture in Recent</w:t>
      </w:r>
      <w:r>
        <w:t xml:space="preserve"> </w:t>
      </w:r>
      <w:r>
        <w:t xml:space="preserve">America, edited by Van Gosse and Richard Moser, Temple University Press,</w:t>
      </w:r>
      <w:r>
        <w:t xml:space="preserve"> </w:t>
      </w:r>
      <w:r>
        <w:t xml:space="preserve">pp. 191–218.</w:t>
      </w:r>
    </w:p>
    <w:p>
      <w:pPr>
        <w:pStyle w:val="BodyText"/>
      </w:pPr>
      <w:r>
        <w:t xml:space="preserve">Faderman, L.. The gay revolution: the story of the struggle. Reprint</w:t>
      </w:r>
      <w:r>
        <w:t xml:space="preserve"> </w:t>
      </w:r>
      <w:r>
        <w:t xml:space="preserve">edition, Simon &amp; Schuster.</w:t>
      </w:r>
    </w:p>
    <w:p>
      <w:pPr>
        <w:pStyle w:val="BodyText"/>
      </w:pPr>
      <w:r>
        <w:t xml:space="preserve">Friedman, A.and M. Rectenwald. Mapping LGBTQ St. Louis.</w:t>
      </w:r>
      <w:r>
        <w:t xml:space="preserve"> </w:t>
      </w:r>
      <w:r>
        <w:t xml:space="preserve">https://library.wustl.edu/spec/mapping-lgbtq-stl/.</w:t>
      </w:r>
    </w:p>
    <w:p>
      <w:pPr>
        <w:pStyle w:val="BodyText"/>
      </w:pPr>
      <w:r>
        <w:t xml:space="preserve">“</w:t>
      </w:r>
      <w:r>
        <w:t xml:space="preserve">Gay Leader Charges Police Harassment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Gay Leader Charges Police</w:t>
      </w:r>
      <w:r>
        <w:t xml:space="preserve"> </w:t>
      </w:r>
      <w:r>
        <w:t xml:space="preserve">Harassment</w:t>
      </w:r>
      <w:r>
        <w:t xml:space="preserve">”</w:t>
      </w:r>
      <w:r>
        <w:t xml:space="preserve">. The Clarion-ledger.</w:t>
      </w:r>
    </w:p>
    <w:p>
      <w:pPr>
        <w:pStyle w:val="BodyText"/>
      </w:pPr>
      <w:r>
        <w:t xml:space="preserve">Gieseking, J.. An Everyday Queer New York.</w:t>
      </w:r>
      <w:r>
        <w:t xml:space="preserve"> </w:t>
      </w:r>
      <w:r>
        <w:t xml:space="preserve">http://jgieseking.org/AQNY/the-maps/.</w:t>
      </w:r>
    </w:p>
    <w:p>
      <w:pPr>
        <w:pStyle w:val="BodyText"/>
      </w:pPr>
      <w:r>
        <w:t xml:space="preserve">Guyan, K., et al.. Queer data: using gender, sex and sexuality data for</w:t>
      </w:r>
      <w:r>
        <w:t xml:space="preserve"> </w:t>
      </w:r>
      <w:r>
        <w:t xml:space="preserve">action. Bloomsbury Academic.</w:t>
      </w:r>
    </w:p>
    <w:p>
      <w:pPr>
        <w:pStyle w:val="BodyText"/>
      </w:pPr>
      <w:r>
        <w:t xml:space="preserve">Howard, J., editor. Carryin’ on in the Lesbian and Gay South. Edited by</w:t>
      </w:r>
      <w:r>
        <w:t xml:space="preserve"> </w:t>
      </w:r>
      <w:r>
        <w:t xml:space="preserve">John Howard, NYU Press,</w:t>
      </w:r>
      <w:r>
        <w:t xml:space="preserve"> </w:t>
      </w:r>
      <w:r>
        <w:t xml:space="preserve">https://nyupress.org/9780814735602/carryin-on-in-the-lesbian-and-gay-south.</w:t>
      </w:r>
    </w:p>
    <w:p>
      <w:pPr>
        <w:pStyle w:val="BodyText"/>
      </w:pPr>
      <w:r>
        <w:t xml:space="preserve">Howard, J.. Men Like That: A Southern Queer History. University of</w:t>
      </w:r>
      <w:r>
        <w:t xml:space="preserve"> </w:t>
      </w:r>
      <w:r>
        <w:t xml:space="preserve">Chicago Press.</w:t>
      </w:r>
    </w:p>
    <w:p>
      <w:pPr>
        <w:pStyle w:val="BodyText"/>
      </w:pPr>
      <w:r>
        <w:t xml:space="preserve">Bob Damron’s 1969 Address Book. Bob Damron’s 1969 Address Book. Fifth</w:t>
      </w:r>
      <w:r>
        <w:t xml:space="preserve"> </w:t>
      </w:r>
      <w:r>
        <w:t xml:space="preserve">Edition.</w:t>
      </w:r>
    </w:p>
    <w:p>
      <w:pPr>
        <w:pStyle w:val="BodyText"/>
      </w:pPr>
      <w:r>
        <w:t xml:space="preserve">Bob Damron’s Address Book ’81. Bob Damron’s Address Book ’81.</w:t>
      </w:r>
      <w:r>
        <w:t xml:space="preserve"> </w:t>
      </w:r>
      <w:r>
        <w:t xml:space="preserve">Seventeenth Edition.</w:t>
      </w:r>
    </w:p>
    <w:p>
      <w:pPr>
        <w:pStyle w:val="BodyText"/>
      </w:pPr>
      <w:r>
        <w:t xml:space="preserve">Bob Damron’s Address Book ’76. Bob Damron’s Address Book ’76. Twelfth</w:t>
      </w:r>
      <w:r>
        <w:t xml:space="preserve"> </w:t>
      </w:r>
      <w:r>
        <w:t xml:space="preserve">Edition.</w:t>
      </w:r>
    </w:p>
    <w:p>
      <w:pPr>
        <w:pStyle w:val="BodyText"/>
      </w:pPr>
      <w:r>
        <w:t xml:space="preserve">Bob Damron’s Address Book ’75. Bob Damron’s Address Book ’75. Twelfth</w:t>
      </w:r>
      <w:r>
        <w:t xml:space="preserve"> </w:t>
      </w:r>
      <w:r>
        <w:t xml:space="preserve">Edition.</w:t>
      </w:r>
    </w:p>
    <w:p>
      <w:pPr>
        <w:pStyle w:val="BodyText"/>
      </w:pPr>
      <w:r>
        <w:t xml:space="preserve">Bob Damron’s Address Book ’78. Bob Damron’s Address Book ’78. Twelfth</w:t>
      </w:r>
      <w:r>
        <w:t xml:space="preserve"> </w:t>
      </w:r>
      <w:r>
        <w:t xml:space="preserve">Edition.</w:t>
      </w:r>
    </w:p>
    <w:p>
      <w:pPr>
        <w:pStyle w:val="BodyText"/>
      </w:pPr>
      <w:r>
        <w:t xml:space="preserve">Out for Good. Out for Good.</w:t>
      </w:r>
      <w:r>
        <w:t xml:space="preserve"> </w:t>
      </w:r>
      <w:r>
        <w:t xml:space="preserve">https://www.simonandschuster.com/books/Out-For-Good/Dudley-Clendinen/9780684867434.</w:t>
      </w:r>
    </w:p>
    <w:p>
      <w:pPr>
        <w:pStyle w:val="BodyText"/>
      </w:pPr>
      <w:r>
        <w:t xml:space="preserve">Jo Guildi, .and . David Armitage. The History Manifesto. Open Access</w:t>
      </w:r>
      <w:r>
        <w:t xml:space="preserve"> </w:t>
      </w:r>
      <w:r>
        <w:t xml:space="preserve">Edition, Cambridge University Press,</w:t>
      </w:r>
      <w:r>
        <w:t xml:space="preserve"> </w:t>
      </w:r>
      <w:r>
        <w:t xml:space="preserve">http://historymanifesto.cambridge.org/.</w:t>
      </w:r>
    </w:p>
    <w:p>
      <w:pPr>
        <w:pStyle w:val="BodyText"/>
      </w:pPr>
      <w:r>
        <w:t xml:space="preserve">Johnson, E. S.. This is our message: women’s leadership in the new</w:t>
      </w:r>
      <w:r>
        <w:t xml:space="preserve"> </w:t>
      </w:r>
      <w:r>
        <w:t xml:space="preserve">christian right. Illustrated edition, Oxford University Press.</w:t>
      </w:r>
    </w:p>
    <w:p>
      <w:pPr>
        <w:pStyle w:val="BodyText"/>
      </w:pPr>
      <w:r>
        <w:t xml:space="preserve">Ketchum, A. (Alex) D..</w:t>
      </w:r>
      <w:r>
        <w:t xml:space="preserve"> </w:t>
      </w:r>
      <w:r>
        <w:t xml:space="preserve">“</w:t>
      </w:r>
      <w:r>
        <w:t xml:space="preserve">“</w:t>
      </w:r>
      <w:r>
        <w:t xml:space="preserve">say</w:t>
      </w:r>
      <w:r>
        <w:t xml:space="preserve"> </w:t>
      </w:r>
      <w:r>
        <w:t xml:space="preserve">‘</w:t>
      </w:r>
      <w:r>
        <w:t xml:space="preserve">hi</w:t>
      </w:r>
      <w:r>
        <w:t xml:space="preserve">’</w:t>
      </w:r>
      <w:r>
        <w:t xml:space="preserve"> </w:t>
      </w:r>
      <w:r>
        <w:t xml:space="preserve">from Gaia</w:t>
      </w:r>
      <w:r>
        <w:t xml:space="preserve">”</w:t>
      </w:r>
      <w:r>
        <w:t xml:space="preserve">: Women’s Travel Guides</w:t>
      </w:r>
      <w:r>
        <w:t xml:space="preserve"> </w:t>
      </w:r>
      <w:r>
        <w:t xml:space="preserve">and Lesbian Feminist Community Formation in the Pre-internet Era</w:t>
      </w:r>
      <w:r>
        <w:t xml:space="preserve"> </w:t>
      </w:r>
      <w:r>
        <w:t xml:space="preserve">(1975-1992)</w:t>
      </w:r>
      <w:r>
        <w:t xml:space="preserve">”</w:t>
      </w:r>
      <w:r>
        <w:t xml:space="preserve">. Feminist Media Studies,</w:t>
      </w:r>
      <w:r>
        <w:t xml:space="preserve"> </w:t>
      </w:r>
      <w:r>
        <w:t xml:space="preserve">https://doi.org/10.1080/14680777.2019.1665569.</w:t>
      </w:r>
    </w:p>
    <w:p>
      <w:pPr>
        <w:pStyle w:val="BodyText"/>
      </w:pPr>
      <w:r>
        <w:t xml:space="preserve">LaRochelle, L.. Queering the Map. https://www.queeringthemap.com/.</w:t>
      </w:r>
    </w:p>
    <w:p>
      <w:pPr>
        <w:pStyle w:val="BodyText"/>
      </w:pPr>
      <w:r>
        <w:t xml:space="preserve">Larry Knopp, ., et al.. Shifting LGBTQ+ Spaces.</w:t>
      </w:r>
      <w:r>
        <w:t xml:space="preserve"> </w:t>
      </w:r>
      <w:r>
        <w:t xml:space="preserve">https://jakobzhao.github.io/vgi/index.html.</w:t>
      </w:r>
    </w:p>
    <w:p>
      <w:pPr>
        <w:pStyle w:val="BodyText"/>
      </w:pPr>
      <w:r>
        <w:t xml:space="preserve">“</w:t>
      </w:r>
      <w:r>
        <w:t xml:space="preserve">Local Gay Activist Mark Bryant Visit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Local Gay Activist Mark</w:t>
      </w:r>
      <w:r>
        <w:t xml:space="preserve"> </w:t>
      </w:r>
      <w:r>
        <w:t xml:space="preserve">Bryant Visit</w:t>
      </w:r>
      <w:r>
        <w:t xml:space="preserve">”</w:t>
      </w:r>
      <w:r>
        <w:t xml:space="preserve">. The Clarion-ledger.</w:t>
      </w:r>
    </w:p>
    <w:p>
      <w:pPr>
        <w:pStyle w:val="BodyText"/>
      </w:pPr>
      <w:r>
        <w:t xml:space="preserve">Miller, R..</w:t>
      </w:r>
      <w:r>
        <w:t xml:space="preserve"> </w:t>
      </w:r>
      <w:r>
        <w:t xml:space="preserve">“</w:t>
      </w:r>
      <w:r>
        <w:t xml:space="preserve">Jackson’s Gays Strong Subculture</w:t>
      </w:r>
      <w:r>
        <w:t xml:space="preserve">”</w:t>
      </w:r>
      <w:r>
        <w:t xml:space="preserve">. The Clarion-ledger.</w:t>
      </w:r>
    </w:p>
    <w:p>
      <w:pPr>
        <w:pStyle w:val="BodyText"/>
      </w:pPr>
      <w:r>
        <w:t xml:space="preserve">Milligan, I.. History in the Age of Abunance: How the Web Is</w:t>
      </w:r>
      <w:r>
        <w:t xml:space="preserve"> </w:t>
      </w:r>
      <w:r>
        <w:t xml:space="preserve">Transforming Historical Research. MCGill-Queen’s University Press.</w:t>
      </w:r>
    </w:p>
    <w:p>
      <w:pPr>
        <w:pStyle w:val="BodyText"/>
      </w:pPr>
      <w:r>
        <w:t xml:space="preserve">Peiss, K.. Cheap Amusements. Temple University Press.</w:t>
      </w:r>
    </w:p>
    <w:p>
      <w:pPr>
        <w:pStyle w:val="BodyText"/>
      </w:pPr>
      <w:r>
        <w:t xml:space="preserve">Phelps, W. G.. Before Lawrence V. Texas: The Making of a Queer Social</w:t>
      </w:r>
      <w:r>
        <w:t xml:space="preserve"> </w:t>
      </w:r>
      <w:r>
        <w:t xml:space="preserve">Movement. University of Texas Press.</w:t>
      </w:r>
    </w:p>
    <w:p>
      <w:pPr>
        <w:pStyle w:val="BodyText"/>
      </w:pPr>
      <w:r>
        <w:t xml:space="preserve">“</w:t>
      </w:r>
      <w:r>
        <w:t xml:space="preserve">Police Criticized in Jackson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Police Criticized in Jackson</w:t>
      </w:r>
      <w:r>
        <w:t xml:space="preserve">”</w:t>
      </w:r>
      <w:r>
        <w:t xml:space="preserve">.</w:t>
      </w:r>
      <w:r>
        <w:t xml:space="preserve"> </w:t>
      </w:r>
      <w:r>
        <w:t xml:space="preserve">Delta Democrat-times.</w:t>
      </w:r>
    </w:p>
    <w:p>
      <w:pPr>
        <w:pStyle w:val="BodyText"/>
      </w:pPr>
      <w:r>
        <w:t xml:space="preserve">Putnam, L..</w:t>
      </w:r>
      <w:r>
        <w:t xml:space="preserve"> </w:t>
      </w:r>
      <w:r>
        <w:t xml:space="preserve">“</w:t>
      </w:r>
      <w:r>
        <w:t xml:space="preserve">The Transnational and the Text-searchable: Digitized</w:t>
      </w:r>
      <w:r>
        <w:t xml:space="preserve"> </w:t>
      </w:r>
      <w:r>
        <w:t xml:space="preserve">Sources and the Shadows They Cast</w:t>
      </w:r>
      <w:r>
        <w:t xml:space="preserve">”</w:t>
      </w:r>
      <w:r>
        <w:t xml:space="preserve">. Digital Scholarship at Pittsburg,</w:t>
      </w:r>
      <w:r>
        <w:t xml:space="preserve"> </w:t>
      </w:r>
      <w:r>
        <w:t xml:space="preserve">http://d-scholarship.pitt.edu/20882/.</w:t>
      </w:r>
    </w:p>
    <w:p>
      <w:pPr>
        <w:pStyle w:val="BodyText"/>
      </w:pPr>
      <w:r>
        <w:t xml:space="preserve">“</w:t>
      </w:r>
      <w:r>
        <w:t xml:space="preserve">Queer Terrains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Queer Terrains</w:t>
      </w:r>
      <w:r>
        <w:t xml:space="preserve">”</w:t>
      </w:r>
      <w:r>
        <w:t xml:space="preserve">. ONE Archives at the USC</w:t>
      </w:r>
      <w:r>
        <w:t xml:space="preserve"> </w:t>
      </w:r>
      <w:r>
        <w:t xml:space="preserve">Libraries, https://one.usc.edu/queer-terrains.</w:t>
      </w:r>
    </w:p>
    <w:p>
      <w:pPr>
        <w:pStyle w:val="BodyText"/>
      </w:pPr>
      <w:r>
        <w:t xml:space="preserve">Stein, M..</w:t>
      </w:r>
      <w:r>
        <w:t xml:space="preserve"> </w:t>
      </w:r>
      <w:r>
        <w:t xml:space="preserve">“</w:t>
      </w:r>
      <w:r>
        <w:t xml:space="preserve">Historical Landmarks and Landscape of LGBTQ Law</w:t>
      </w:r>
      <w:r>
        <w:t xml:space="preserve">”</w:t>
      </w:r>
      <w:r>
        <w:t xml:space="preserve">.</w:t>
      </w:r>
      <w:r>
        <w:t xml:space="preserve"> </w:t>
      </w:r>
      <w:r>
        <w:t xml:space="preserve">Communities and Place: A Thematic Approach to Histories of LGBTQ</w:t>
      </w:r>
      <w:r>
        <w:t xml:space="preserve"> </w:t>
      </w:r>
      <w:r>
        <w:t xml:space="preserve">Communities in the United States, edited by Megan E. Springate and</w:t>
      </w:r>
      <w:r>
        <w:t xml:space="preserve"> </w:t>
      </w:r>
      <w:r>
        <w:t xml:space="preserve">Katherine Crawford-Lackey, Berghahn Books.</w:t>
      </w:r>
    </w:p>
    <w:p>
      <w:pPr>
        <w:pStyle w:val="BodyText"/>
      </w:pPr>
      <w:r>
        <w:t xml:space="preserve">Stewart-Winter, T.. Queer clout: chicago and the rise of gay politics.</w:t>
      </w:r>
      <w:r>
        <w:t xml:space="preserve"> </w:t>
      </w:r>
      <w:r>
        <w:t xml:space="preserve">Reprint edition, University of Pennsylvania Press.</w:t>
      </w:r>
    </w:p>
    <w:p>
      <w:pPr>
        <w:pStyle w:val="BodyText"/>
      </w:pPr>
      <w:r>
        <w:t xml:space="preserve">Taff, C..</w:t>
      </w:r>
      <w:r>
        <w:t xml:space="preserve"> </w:t>
      </w:r>
      <w:r>
        <w:t xml:space="preserve">“</w:t>
      </w:r>
      <w:r>
        <w:t xml:space="preserve">Jackson’s Insular, Secret Society</w:t>
      </w:r>
      <w:r>
        <w:t xml:space="preserve">”</w:t>
      </w:r>
      <w:r>
        <w:t xml:space="preserve">. Jackson Daily News (the</w:t>
      </w:r>
      <w:r>
        <w:t xml:space="preserve"> </w:t>
      </w:r>
      <w:r>
        <w:t xml:space="preserve">Clarion Ledger).</w:t>
      </w:r>
    </w:p>
    <w:p>
      <w:pPr>
        <w:pStyle w:val="BodyText"/>
      </w:pPr>
      <w:r>
        <w:t xml:space="preserve">“</w:t>
      </w:r>
      <w:r>
        <w:t xml:space="preserve">Tavern Hit by 2nd Fire in 2 Months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Tavern Hit by 2nd Fire in 2</w:t>
      </w:r>
      <w:r>
        <w:t xml:space="preserve"> </w:t>
      </w:r>
      <w:r>
        <w:t xml:space="preserve">Months</w:t>
      </w:r>
      <w:r>
        <w:t xml:space="preserve">”</w:t>
      </w:r>
      <w:r>
        <w:t xml:space="preserve">. Kenosha News.</w:t>
      </w:r>
    </w:p>
    <w:p>
      <w:pPr>
        <w:pStyle w:val="BodyText"/>
      </w:pPr>
      <w:r>
        <w:t xml:space="preserve">“</w:t>
      </w:r>
      <w:r>
        <w:t xml:space="preserve">The Deviant’s War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The Deviant’s War</w:t>
      </w:r>
      <w:r>
        <w:t xml:space="preserve">”</w:t>
      </w:r>
      <w:r>
        <w:t xml:space="preserve">. Macmillan Publishers,</w:t>
      </w:r>
      <w:r>
        <w:t xml:space="preserve"> </w:t>
      </w:r>
      <w:r>
        <w:t xml:space="preserve">https://us.macmillan.com/books/9780374139797/thedeviantswar.</w:t>
      </w:r>
    </w:p>
    <w:p>
      <w:pPr>
        <w:pStyle w:val="BodyText"/>
      </w:pPr>
      <w:r>
        <w:t xml:space="preserve">“</w:t>
      </w:r>
      <w:r>
        <w:t xml:space="preserve">The Gay Bar: Focal Point of Public Life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The Gay Bar: Focal Point</w:t>
      </w:r>
      <w:r>
        <w:t xml:space="preserve"> </w:t>
      </w:r>
      <w:r>
        <w:t xml:space="preserve">of Public Life</w:t>
      </w:r>
      <w:r>
        <w:t xml:space="preserve">”</w:t>
      </w:r>
      <w:r>
        <w:t xml:space="preserve">. The Greenville News, p. 1D.</w:t>
      </w:r>
    </w:p>
    <w:p>
      <w:pPr>
        <w:pStyle w:val="BodyText"/>
      </w:pPr>
      <w:r>
        <w:t xml:space="preserve">U.S. Bureau of the Census, ..</w:t>
      </w:r>
      <w:r>
        <w:t xml:space="preserve"> </w:t>
      </w:r>
      <w:r>
        <w:t xml:space="preserve">“</w:t>
      </w:r>
      <w:r>
        <w:t xml:space="preserve">Chapter A Number of Inhabitants, Part 26</w:t>
      </w:r>
      <w:r>
        <w:t xml:space="preserve"> </w:t>
      </w:r>
      <w:r>
        <w:t xml:space="preserve">Mississippi (PC80-1-A26)</w:t>
      </w:r>
      <w:r>
        <w:t xml:space="preserve">”</w:t>
      </w:r>
      <w:r>
        <w:t xml:space="preserve">. 1980 Census of Population: Volume 1</w:t>
      </w:r>
      <w:r>
        <w:t xml:space="preserve"> </w:t>
      </w:r>
      <w:r>
        <w:t xml:space="preserve">Characteristics, U.S. Department of Commerce, Bureau of the Census,</w:t>
      </w:r>
      <w:r>
        <w:t xml:space="preserve"> </w:t>
      </w:r>
      <w:r>
        <w:t xml:space="preserve">https://www2.census.gov/prod2/decennial/documents/1980a_msABCD-01.pdf.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cameronblevins.org/research/" TargetMode="External" /><Relationship Type="http://schemas.openxmlformats.org/officeDocument/2006/relationships/hyperlink" Id="rId22" Target="http://www.mappingthegayguides.org" TargetMode="External" /><Relationship Type="http://schemas.openxmlformats.org/officeDocument/2006/relationships/hyperlink" Id="rId20" Target="https://creativecommons.org/licenses/by/4.0/" TargetMode="External" /><Relationship Type="http://schemas.openxmlformats.org/officeDocument/2006/relationships/hyperlink" Id="rId33" Target="https://github.com//jdh-observer/X3MGSKqAycaT/blob/master/script/data.rds?raw=true" TargetMode="External" /><Relationship Type="http://schemas.openxmlformats.org/officeDocument/2006/relationships/hyperlink" Id="rId26" Target="https://github.com/MappingtheGayGuides/MGG-Data" TargetMode="External" /><Relationship Type="http://schemas.openxmlformats.org/officeDocument/2006/relationships/hyperlink" Id="rId30" Target="https://mappingthegayguides.org/about/" TargetMode="External" /><Relationship Type="http://schemas.openxmlformats.org/officeDocument/2006/relationships/hyperlink" Id="rId24" Target="https://www.mappingthegayguides.org" TargetMode="External" /><Relationship Type="http://schemas.openxmlformats.org/officeDocument/2006/relationships/hyperlink" Id="rId23" Target="https://www.mappingthegayguides.org/news/neh-funding/" TargetMode="External" /><Relationship Type="http://schemas.openxmlformats.org/officeDocument/2006/relationships/hyperlink" Id="rId25" Target="https://www.mappingthegayguides.org/viz/ma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cameronblevins.org/research/" TargetMode="External" /><Relationship Type="http://schemas.openxmlformats.org/officeDocument/2006/relationships/hyperlink" Id="rId22" Target="http://www.mappingthegayguides.org" TargetMode="External" /><Relationship Type="http://schemas.openxmlformats.org/officeDocument/2006/relationships/hyperlink" Id="rId20" Target="https://creativecommons.org/licenses/by/4.0/" TargetMode="External" /><Relationship Type="http://schemas.openxmlformats.org/officeDocument/2006/relationships/hyperlink" Id="rId33" Target="https://github.com//jdh-observer/X3MGSKqAycaT/blob/master/script/data.rds?raw=true" TargetMode="External" /><Relationship Type="http://schemas.openxmlformats.org/officeDocument/2006/relationships/hyperlink" Id="rId26" Target="https://github.com/MappingtheGayGuides/MGG-Data" TargetMode="External" /><Relationship Type="http://schemas.openxmlformats.org/officeDocument/2006/relationships/hyperlink" Id="rId30" Target="https://mappingthegayguides.org/about/" TargetMode="External" /><Relationship Type="http://schemas.openxmlformats.org/officeDocument/2006/relationships/hyperlink" Id="rId24" Target="https://www.mappingthegayguides.org" TargetMode="External" /><Relationship Type="http://schemas.openxmlformats.org/officeDocument/2006/relationships/hyperlink" Id="rId23" Target="https://www.mappingthegayguides.org/news/neh-funding/" TargetMode="External" /><Relationship Type="http://schemas.openxmlformats.org/officeDocument/2006/relationships/hyperlink" Id="rId25" Target="https://www.mappingthegayguides.org/viz/ma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X3MGSKqAycaT</dc:title>
  <dc:creator/>
  <cp:keywords/>
  <dcterms:created xsi:type="dcterms:W3CDTF">2024-06-11T10:22:40Z</dcterms:created>
  <dcterms:modified xsi:type="dcterms:W3CDTF">2024-06-11T10:22:40Z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